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2138"/>
        <w:gridCol w:w="563"/>
        <w:gridCol w:w="563"/>
        <w:gridCol w:w="54"/>
        <w:gridCol w:w="510"/>
        <w:gridCol w:w="563"/>
        <w:gridCol w:w="563"/>
        <w:gridCol w:w="563"/>
        <w:gridCol w:w="563"/>
        <w:gridCol w:w="563"/>
        <w:tblGridChange w:id="0">
          <w:tblGrid>
            <w:gridCol w:w="2140"/>
            <w:gridCol w:w="2138"/>
            <w:gridCol w:w="563"/>
            <w:gridCol w:w="563"/>
            <w:gridCol w:w="54"/>
            <w:gridCol w:w="510"/>
            <w:gridCol w:w="563"/>
            <w:gridCol w:w="563"/>
            <w:gridCol w:w="563"/>
            <w:gridCol w:w="563"/>
            <w:gridCol w:w="563"/>
          </w:tblGrid>
        </w:tblGridChange>
      </w:tblGrid>
      <w:tr w:rsidR="00610F66" w:rsidRPr="00705879" w:rsidTr="007175A2">
        <w:trPr>
          <w:cantSplit/>
          <w:trHeight w:val="858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pageBreakBefore/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bookmarkStart w:id="1" w:name="_GoBack"/>
            <w:bookmarkEnd w:id="1"/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Number: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  <w:t>B 408</w:t>
            </w:r>
          </w:p>
        </w:tc>
        <w:tc>
          <w:tcPr>
            <w:tcW w:w="4391" w:type="dxa"/>
            <w:gridSpan w:val="6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Title:</w:t>
            </w: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  <w:t xml:space="preserve">Geophysik / Geophysics </w:t>
            </w:r>
          </w:p>
        </w:tc>
        <w:tc>
          <w:tcPr>
            <w:tcW w:w="2252" w:type="dxa"/>
            <w:gridSpan w:val="4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Type of Module: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B.Sc. Compulsory / </w:t>
            </w:r>
            <w:r w:rsidRPr="00610F66">
              <w:rPr>
                <w:rFonts w:ascii="Arial" w:eastAsia="Calibri" w:hAnsi="Arial" w:cs="Arial"/>
                <w:noProof/>
                <w:sz w:val="18"/>
                <w:szCs w:val="18"/>
                <w:lang w:val="en-US"/>
              </w:rPr>
              <w:t>Elective</w:t>
            </w:r>
          </w:p>
        </w:tc>
      </w:tr>
      <w:tr w:rsidR="00610F66" w:rsidRPr="00610F66" w:rsidTr="007175A2">
        <w:trPr>
          <w:cantSplit/>
          <w:trHeight w:val="419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Credits (ECTS)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6 </w:t>
            </w:r>
          </w:p>
        </w:tc>
      </w:tr>
      <w:tr w:rsidR="00610F66" w:rsidRPr="00610F66" w:rsidTr="007175A2">
        <w:trPr>
          <w:cantSplit/>
          <w:trHeight w:val="797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Workload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- Contact Time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- Private Study </w:t>
            </w:r>
          </w:p>
        </w:tc>
        <w:tc>
          <w:tcPr>
            <w:tcW w:w="2138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Workload: </w:t>
            </w: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180 h </w:t>
            </w:r>
          </w:p>
        </w:tc>
        <w:tc>
          <w:tcPr>
            <w:tcW w:w="2253" w:type="dxa"/>
            <w:gridSpan w:val="5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Contact Time: </w:t>
            </w: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90 h / 6 SWS</w:t>
            </w:r>
          </w:p>
        </w:tc>
        <w:tc>
          <w:tcPr>
            <w:tcW w:w="2252" w:type="dxa"/>
            <w:gridSpan w:val="4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Private Study: </w:t>
            </w: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90 h </w:t>
            </w:r>
          </w:p>
        </w:tc>
      </w:tr>
      <w:tr w:rsidR="00610F66" w:rsidRPr="00610F66" w:rsidTr="007175A2">
        <w:trPr>
          <w:cantSplit/>
          <w:trHeight w:val="540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Duration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Coordinator</w:t>
            </w:r>
          </w:p>
        </w:tc>
        <w:tc>
          <w:tcPr>
            <w:tcW w:w="3318" w:type="dxa"/>
            <w:gridSpan w:val="4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1 semester </w:t>
            </w:r>
          </w:p>
        </w:tc>
        <w:tc>
          <w:tcPr>
            <w:tcW w:w="3325" w:type="dxa"/>
            <w:gridSpan w:val="6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Drews</w:t>
            </w:r>
          </w:p>
        </w:tc>
      </w:tr>
      <w:tr w:rsidR="00610F66" w:rsidRPr="00705879" w:rsidTr="007175A2">
        <w:trPr>
          <w:cantSplit/>
          <w:trHeight w:val="567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Regular Cycle 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02462A" w:rsidP="007058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E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very summer semester </w:t>
            </w:r>
            <w:del w:id="2" w:author="Peter" w:date="2022-03-23T09:08:00Z">
              <w:r w:rsidR="00610F66" w:rsidRPr="00610F66" w:rsidDel="00705879">
                <w:rPr>
                  <w:rFonts w:ascii="Arial" w:eastAsia="Calibri" w:hAnsi="Arial" w:cs="Arial"/>
                  <w:sz w:val="18"/>
                  <w:szCs w:val="18"/>
                  <w:lang w:val="en-US"/>
                </w:rPr>
                <w:delText>(recommended 4</w:delText>
              </w:r>
              <w:r w:rsidR="00610F66" w:rsidRPr="00610F66" w:rsidDel="00705879">
                <w:rPr>
                  <w:rFonts w:ascii="Arial" w:eastAsia="Calibri" w:hAnsi="Arial" w:cs="Arial"/>
                  <w:sz w:val="18"/>
                  <w:szCs w:val="18"/>
                  <w:vertAlign w:val="superscript"/>
                  <w:lang w:val="en-US"/>
                </w:rPr>
                <w:delText>th</w:delText>
              </w:r>
              <w:r w:rsidR="00610F66" w:rsidRPr="00610F66" w:rsidDel="00705879">
                <w:rPr>
                  <w:rFonts w:ascii="Arial" w:eastAsia="Calibri" w:hAnsi="Arial" w:cs="Arial"/>
                  <w:sz w:val="18"/>
                  <w:szCs w:val="18"/>
                  <w:lang w:val="en-US"/>
                </w:rPr>
                <w:delText xml:space="preserve"> semester)</w:delText>
              </w:r>
            </w:del>
          </w:p>
        </w:tc>
      </w:tr>
      <w:tr w:rsidR="00610F66" w:rsidRPr="00610F66" w:rsidTr="007175A2">
        <w:trPr>
          <w:cantSplit/>
          <w:trHeight w:val="303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Language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English</w:t>
            </w:r>
          </w:p>
        </w:tc>
      </w:tr>
      <w:tr w:rsidR="00610F66" w:rsidRPr="00705879" w:rsidTr="007175A2">
        <w:trPr>
          <w:cantSplit/>
          <w:trHeight w:val="567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Learning- / Teaching Forms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02462A" w:rsidP="00610F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The module uses a combination of in-class lectures, in-class exercises, applied field exercises and online videos. </w:t>
            </w:r>
          </w:p>
        </w:tc>
      </w:tr>
      <w:tr w:rsidR="00610F66" w:rsidRPr="00705879" w:rsidTr="007175A2">
        <w:trPr>
          <w:cantSplit/>
          <w:trHeight w:val="567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Module Content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</w:tcPr>
          <w:p w:rsidR="00610F66" w:rsidRPr="00610F66" w:rsidRDefault="00912A9A" w:rsidP="007058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This module offers a broad introduction into the </w:t>
            </w:r>
            <w:del w:id="3" w:author="Peter" w:date="2022-03-23T09:07:00Z">
              <w:r w:rsidDel="00705879">
                <w:rPr>
                  <w:rFonts w:ascii="Arial" w:eastAsia="Calibri" w:hAnsi="Arial" w:cs="Arial"/>
                  <w:sz w:val="18"/>
                  <w:szCs w:val="18"/>
                  <w:lang w:val="en-US"/>
                </w:rPr>
                <w:delText xml:space="preserve">principals </w:delText>
              </w:r>
            </w:del>
            <w:ins w:id="4" w:author="Peter" w:date="2022-03-23T09:07:00Z">
              <w:r w:rsidR="00705879">
                <w:rPr>
                  <w:rFonts w:ascii="Arial" w:eastAsia="Calibri" w:hAnsi="Arial" w:cs="Arial"/>
                  <w:sz w:val="18"/>
                  <w:szCs w:val="18"/>
                  <w:lang w:val="en-US"/>
                </w:rPr>
                <w:t xml:space="preserve">principles </w:t>
              </w:r>
            </w:ins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of applied geophysics with a focus on sub-surface imaging techniques using gravimetry, magnetics, seismics, geoelectrics and electromagnetics. 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Field based exercises 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are conducted 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in small groups offer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ing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‘hands on’ experiences in collecting, processing and interpretation of 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geophysical data</w:t>
            </w:r>
            <w:r w:rsidR="00610F66"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.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In-class exercises </w:t>
            </w:r>
            <w:r w:rsidR="00835E42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include theoretical problem-solving, self-designed practical setup (e.g., using minicomputers and smart phones), and computational methods.  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  <w:tr w:rsidR="00610F66" w:rsidRPr="00705879" w:rsidTr="007175A2">
        <w:trPr>
          <w:cantSplit/>
          <w:trHeight w:val="931"/>
          <w:jc w:val="center"/>
        </w:trPr>
        <w:tc>
          <w:tcPr>
            <w:tcW w:w="214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Qualification Goals </w:t>
            </w:r>
          </w:p>
        </w:tc>
        <w:tc>
          <w:tcPr>
            <w:tcW w:w="6643" w:type="dxa"/>
            <w:gridSpan w:val="10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A24438" w:rsidRDefault="00A24438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  <w:p w:rsidR="00772CA9" w:rsidRPr="00772CA9" w:rsidRDefault="00772CA9" w:rsidP="00772C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Obtain </w:t>
            </w:r>
            <w:r w:rsidR="00A24438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a basic understanding of geophysical sub-surface imaging techniques in theory 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&amp;</w:t>
            </w:r>
            <w:r w:rsidR="00A24438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practice,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and understand relevant earth-system processes and parameters where these techniques can be applied. </w:t>
            </w:r>
          </w:p>
          <w:p w:rsidR="00A24438" w:rsidRPr="004E5385" w:rsidRDefault="00772CA9" w:rsidP="004E53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Develop</w:t>
            </w:r>
            <w:r w:rsidR="00A24438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transferable skills in quantitative data analysis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and rigorous problem solving strategies using physics and mathematics.</w:t>
            </w:r>
          </w:p>
          <w:p w:rsidR="00A24438" w:rsidDel="00705879" w:rsidRDefault="00A24438" w:rsidP="00610F66">
            <w:pPr>
              <w:spacing w:after="0" w:line="240" w:lineRule="auto"/>
              <w:jc w:val="both"/>
              <w:rPr>
                <w:del w:id="5" w:author="Peter" w:date="2022-03-23T09:09:00Z"/>
                <w:rFonts w:ascii="Arial" w:eastAsia="Calibri" w:hAnsi="Arial" w:cs="Arial"/>
                <w:sz w:val="18"/>
                <w:szCs w:val="18"/>
                <w:lang w:val="en-US"/>
              </w:rPr>
            </w:pPr>
          </w:p>
          <w:p w:rsidR="00A24438" w:rsidDel="00705879" w:rsidRDefault="00A24438" w:rsidP="00610F66">
            <w:pPr>
              <w:spacing w:after="0" w:line="240" w:lineRule="auto"/>
              <w:jc w:val="both"/>
              <w:rPr>
                <w:del w:id="6" w:author="Peter" w:date="2022-03-23T09:09:00Z"/>
                <w:rFonts w:ascii="Arial" w:eastAsia="Calibri" w:hAnsi="Arial" w:cs="Arial"/>
                <w:sz w:val="18"/>
                <w:szCs w:val="18"/>
                <w:lang w:val="en-US"/>
              </w:rPr>
            </w:pPr>
          </w:p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</w:tc>
      </w:tr>
      <w:tr w:rsidR="00610F66" w:rsidRPr="00610F66" w:rsidTr="007175A2">
        <w:trPr>
          <w:cantSplit/>
          <w:trHeight w:val="1851"/>
          <w:jc w:val="center"/>
        </w:trPr>
        <w:tc>
          <w:tcPr>
            <w:tcW w:w="2140" w:type="dxa"/>
            <w:vMerge w:val="restart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Requirements for Obtaining Credit, Grading, Weight if appl.</w:t>
            </w:r>
          </w:p>
        </w:tc>
        <w:tc>
          <w:tcPr>
            <w:tcW w:w="2138" w:type="dxa"/>
            <w:shd w:val="clear" w:color="auto" w:fill="D9D9D9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Courses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Type of Lecture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Status</w:t>
            </w:r>
          </w:p>
        </w:tc>
        <w:tc>
          <w:tcPr>
            <w:tcW w:w="564" w:type="dxa"/>
            <w:gridSpan w:val="2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CH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CP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Type of Exam / Study Requirement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Duration of Exam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Grading System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Weighting</w:t>
            </w:r>
          </w:p>
        </w:tc>
      </w:tr>
      <w:tr w:rsidR="00610F66" w:rsidRPr="00610F66" w:rsidTr="00705879">
        <w:tblPrEx>
          <w:tblW w:w="8783" w:type="dxa"/>
          <w:jc w:val="center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ayout w:type="fixed"/>
          <w:tblLook w:val="01E0" w:firstRow="1" w:lastRow="1" w:firstColumn="1" w:lastColumn="1" w:noHBand="0" w:noVBand="0"/>
          <w:tblPrExChange w:id="7" w:author="Peter" w:date="2022-03-23T09:09:00Z">
            <w:tblPrEx>
              <w:tblW w:w="8783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cantSplit/>
          <w:trHeight w:val="613"/>
          <w:jc w:val="center"/>
          <w:trPrChange w:id="8" w:author="Peter" w:date="2022-03-23T09:09:00Z">
            <w:trPr>
              <w:cantSplit/>
              <w:trHeight w:val="397"/>
              <w:jc w:val="center"/>
            </w:trPr>
          </w:trPrChange>
        </w:trPr>
        <w:tc>
          <w:tcPr>
            <w:tcW w:w="2140" w:type="dxa"/>
            <w:vMerge/>
            <w:shd w:val="clear" w:color="auto" w:fill="B4A096"/>
            <w:vAlign w:val="center"/>
            <w:tcPrChange w:id="9" w:author="Peter" w:date="2022-03-23T09:09:00Z">
              <w:tcPr>
                <w:tcW w:w="2140" w:type="dxa"/>
                <w:vMerge/>
                <w:shd w:val="clear" w:color="auto" w:fill="B4A096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shd w:val="clear" w:color="auto" w:fill="auto"/>
            <w:vAlign w:val="center"/>
            <w:tcPrChange w:id="10" w:author="Peter" w:date="2022-03-23T09:09:00Z">
              <w:tcPr>
                <w:tcW w:w="2138" w:type="dxa"/>
                <w:vMerge w:val="restart"/>
                <w:shd w:val="clear" w:color="auto" w:fill="auto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Geophysik / Geophysics</w:t>
            </w:r>
          </w:p>
        </w:tc>
        <w:tc>
          <w:tcPr>
            <w:tcW w:w="563" w:type="dxa"/>
            <w:shd w:val="clear" w:color="auto" w:fill="auto"/>
            <w:vAlign w:val="center"/>
            <w:tcPrChange w:id="11" w:author="Peter" w:date="2022-03-23T09:09:00Z">
              <w:tcPr>
                <w:tcW w:w="563" w:type="dxa"/>
                <w:shd w:val="clear" w:color="auto" w:fill="auto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L</w:t>
            </w:r>
          </w:p>
        </w:tc>
        <w:tc>
          <w:tcPr>
            <w:tcW w:w="563" w:type="dxa"/>
            <w:shd w:val="clear" w:color="auto" w:fill="auto"/>
            <w:vAlign w:val="center"/>
            <w:tcPrChange w:id="12" w:author="Peter" w:date="2022-03-23T09:09:00Z">
              <w:tcPr>
                <w:tcW w:w="563" w:type="dxa"/>
                <w:shd w:val="clear" w:color="auto" w:fill="auto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</w:t>
            </w:r>
          </w:p>
        </w:tc>
        <w:tc>
          <w:tcPr>
            <w:tcW w:w="564" w:type="dxa"/>
            <w:gridSpan w:val="2"/>
            <w:shd w:val="clear" w:color="auto" w:fill="auto"/>
            <w:vAlign w:val="center"/>
            <w:tcPrChange w:id="13" w:author="Peter" w:date="2022-03-23T09:09:00Z">
              <w:tcPr>
                <w:tcW w:w="564" w:type="dxa"/>
                <w:gridSpan w:val="2"/>
                <w:shd w:val="clear" w:color="auto" w:fill="auto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563" w:type="dxa"/>
            <w:shd w:val="clear" w:color="auto" w:fill="auto"/>
            <w:vAlign w:val="center"/>
            <w:tcPrChange w:id="14" w:author="Peter" w:date="2022-03-23T09:09:00Z">
              <w:tcPr>
                <w:tcW w:w="563" w:type="dxa"/>
                <w:shd w:val="clear" w:color="auto" w:fill="auto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563" w:type="dxa"/>
            <w:shd w:val="clear" w:color="auto" w:fill="auto"/>
            <w:vAlign w:val="center"/>
            <w:tcPrChange w:id="15" w:author="Peter" w:date="2022-03-23T09:09:00Z">
              <w:tcPr>
                <w:tcW w:w="563" w:type="dxa"/>
                <w:shd w:val="clear" w:color="auto" w:fill="auto"/>
                <w:vAlign w:val="center"/>
              </w:tcPr>
            </w:tcPrChange>
          </w:tcPr>
          <w:p w:rsidR="00610F66" w:rsidRPr="00610F66" w:rsidRDefault="0002462A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>WE+A</w:t>
            </w:r>
          </w:p>
        </w:tc>
        <w:tc>
          <w:tcPr>
            <w:tcW w:w="563" w:type="dxa"/>
            <w:shd w:val="clear" w:color="auto" w:fill="auto"/>
            <w:vAlign w:val="center"/>
            <w:tcPrChange w:id="16" w:author="Peter" w:date="2022-03-23T09:09:00Z">
              <w:tcPr>
                <w:tcW w:w="563" w:type="dxa"/>
                <w:shd w:val="clear" w:color="auto" w:fill="auto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90</w:t>
            </w:r>
          </w:p>
        </w:tc>
        <w:tc>
          <w:tcPr>
            <w:tcW w:w="563" w:type="dxa"/>
            <w:shd w:val="clear" w:color="auto" w:fill="auto"/>
            <w:vAlign w:val="center"/>
            <w:tcPrChange w:id="17" w:author="Peter" w:date="2022-03-23T09:09:00Z">
              <w:tcPr>
                <w:tcW w:w="563" w:type="dxa"/>
                <w:shd w:val="clear" w:color="auto" w:fill="auto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g</w:t>
            </w:r>
          </w:p>
        </w:tc>
        <w:tc>
          <w:tcPr>
            <w:tcW w:w="563" w:type="dxa"/>
            <w:shd w:val="clear" w:color="auto" w:fill="auto"/>
            <w:vAlign w:val="center"/>
            <w:tcPrChange w:id="18" w:author="Peter" w:date="2022-03-23T09:09:00Z">
              <w:tcPr>
                <w:tcW w:w="563" w:type="dxa"/>
                <w:shd w:val="clear" w:color="auto" w:fill="auto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1</w:t>
            </w:r>
          </w:p>
        </w:tc>
      </w:tr>
      <w:tr w:rsidR="00610F66" w:rsidRPr="00610F66" w:rsidTr="007175A2">
        <w:trPr>
          <w:cantSplit/>
          <w:trHeight w:val="397"/>
          <w:jc w:val="center"/>
        </w:trPr>
        <w:tc>
          <w:tcPr>
            <w:tcW w:w="2140" w:type="dxa"/>
            <w:vMerge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138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FE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c</w:t>
            </w:r>
          </w:p>
        </w:tc>
        <w:tc>
          <w:tcPr>
            <w:tcW w:w="564" w:type="dxa"/>
            <w:gridSpan w:val="2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A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jc w:val="both"/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</w:rPr>
              <w:t>-</w:t>
            </w:r>
          </w:p>
        </w:tc>
      </w:tr>
      <w:tr w:rsidR="00610F66" w:rsidRPr="00610F66" w:rsidTr="00705879">
        <w:tblPrEx>
          <w:tblW w:w="8783" w:type="dxa"/>
          <w:jc w:val="center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ayout w:type="fixed"/>
          <w:tblLook w:val="01E0" w:firstRow="1" w:lastRow="1" w:firstColumn="1" w:lastColumn="1" w:noHBand="0" w:noVBand="0"/>
          <w:tblPrExChange w:id="19" w:author="Peter" w:date="2022-03-23T09:09:00Z">
            <w:tblPrEx>
              <w:tblW w:w="8783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cantSplit/>
          <w:trHeight w:val="557"/>
          <w:jc w:val="center"/>
          <w:trPrChange w:id="20" w:author="Peter" w:date="2022-03-23T09:09:00Z">
            <w:trPr>
              <w:cantSplit/>
              <w:trHeight w:val="397"/>
              <w:jc w:val="center"/>
            </w:trPr>
          </w:trPrChange>
        </w:trPr>
        <w:tc>
          <w:tcPr>
            <w:tcW w:w="2140" w:type="dxa"/>
            <w:shd w:val="clear" w:color="auto" w:fill="B4A096"/>
            <w:vAlign w:val="center"/>
            <w:tcPrChange w:id="21" w:author="Peter" w:date="2022-03-23T09:09:00Z">
              <w:tcPr>
                <w:tcW w:w="2140" w:type="dxa"/>
                <w:shd w:val="clear" w:color="auto" w:fill="B4A096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Applicability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  <w:tcPrChange w:id="22" w:author="Peter" w:date="2022-03-23T09:09:00Z">
              <w:tcPr>
                <w:tcW w:w="6643" w:type="dxa"/>
                <w:gridSpan w:val="10"/>
                <w:shd w:val="clear" w:color="auto" w:fill="auto"/>
                <w:vAlign w:val="center"/>
              </w:tcPr>
            </w:tcPrChange>
          </w:tcPr>
          <w:p w:rsidR="00610F66" w:rsidRPr="00610F66" w:rsidRDefault="00610F66" w:rsidP="00610F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 xml:space="preserve">Compulsory: B.Sc. Geowissenschaften, B.Sc. Umweltnaturwissenschaften, Elective: M.Sc. Applied &amp; Environmental Geoscience </w:t>
            </w:r>
          </w:p>
        </w:tc>
      </w:tr>
      <w:tr w:rsidR="00610F66" w:rsidRPr="00705879" w:rsidTr="00705879">
        <w:tblPrEx>
          <w:tblW w:w="8783" w:type="dxa"/>
          <w:jc w:val="center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ayout w:type="fixed"/>
          <w:tblLook w:val="01E0" w:firstRow="1" w:lastRow="1" w:firstColumn="1" w:lastColumn="1" w:noHBand="0" w:noVBand="0"/>
          <w:tblPrExChange w:id="23" w:author="Peter" w:date="2022-03-23T09:09:00Z">
            <w:tblPrEx>
              <w:tblW w:w="8783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cantSplit/>
          <w:trHeight w:val="282"/>
          <w:jc w:val="center"/>
          <w:trPrChange w:id="24" w:author="Peter" w:date="2022-03-23T09:09:00Z">
            <w:trPr>
              <w:cantSplit/>
              <w:trHeight w:val="241"/>
              <w:jc w:val="center"/>
            </w:trPr>
          </w:trPrChange>
        </w:trPr>
        <w:tc>
          <w:tcPr>
            <w:tcW w:w="2140" w:type="dxa"/>
            <w:shd w:val="clear" w:color="auto" w:fill="B4A096"/>
            <w:vAlign w:val="center"/>
            <w:tcPrChange w:id="25" w:author="Peter" w:date="2022-03-23T09:09:00Z">
              <w:tcPr>
                <w:tcW w:w="2140" w:type="dxa"/>
                <w:shd w:val="clear" w:color="auto" w:fill="B4A096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</w:rPr>
              <w:t>Prerequisites</w:t>
            </w:r>
          </w:p>
        </w:tc>
        <w:tc>
          <w:tcPr>
            <w:tcW w:w="6643" w:type="dxa"/>
            <w:gridSpan w:val="10"/>
            <w:shd w:val="clear" w:color="auto" w:fill="auto"/>
            <w:vAlign w:val="center"/>
            <w:tcPrChange w:id="26" w:author="Peter" w:date="2022-03-23T09:09:00Z">
              <w:tcPr>
                <w:tcW w:w="6643" w:type="dxa"/>
                <w:gridSpan w:val="10"/>
                <w:shd w:val="clear" w:color="auto" w:fill="auto"/>
                <w:vAlign w:val="center"/>
              </w:tcPr>
            </w:tcPrChange>
          </w:tcPr>
          <w:p w:rsidR="00610F66" w:rsidRPr="00610F66" w:rsidRDefault="00912A9A" w:rsidP="00610F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A firm background in mathematics and physics is expected.</w:t>
            </w:r>
          </w:p>
        </w:tc>
      </w:tr>
    </w:tbl>
    <w:p w:rsidR="00FD4AED" w:rsidRDefault="00FD4AED">
      <w:pPr>
        <w:rPr>
          <w:lang w:val="en-US"/>
        </w:rPr>
      </w:pPr>
    </w:p>
    <w:p w:rsidR="00610F66" w:rsidRDefault="00610F66">
      <w:pPr>
        <w:rPr>
          <w:lang w:val="en-US"/>
        </w:rPr>
      </w:pPr>
    </w:p>
    <w:p w:rsidR="00610F66" w:rsidRDefault="00610F66">
      <w:pPr>
        <w:spacing w:after="0" w:line="240" w:lineRule="auto"/>
        <w:ind w:left="170" w:hanging="170"/>
        <w:jc w:val="both"/>
        <w:rPr>
          <w:lang w:val="en-US"/>
        </w:rPr>
      </w:pPr>
      <w:r>
        <w:rPr>
          <w:lang w:val="en-US"/>
        </w:rPr>
        <w:br w:type="page"/>
      </w:r>
    </w:p>
    <w:tbl>
      <w:tblPr>
        <w:tblW w:w="8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998"/>
        <w:gridCol w:w="563"/>
        <w:gridCol w:w="563"/>
        <w:gridCol w:w="54"/>
        <w:gridCol w:w="510"/>
        <w:gridCol w:w="563"/>
        <w:gridCol w:w="563"/>
        <w:gridCol w:w="563"/>
        <w:gridCol w:w="563"/>
        <w:gridCol w:w="563"/>
        <w:tblGridChange w:id="27">
          <w:tblGrid>
            <w:gridCol w:w="2280"/>
            <w:gridCol w:w="1998"/>
            <w:gridCol w:w="563"/>
            <w:gridCol w:w="563"/>
            <w:gridCol w:w="54"/>
            <w:gridCol w:w="510"/>
            <w:gridCol w:w="563"/>
            <w:gridCol w:w="563"/>
            <w:gridCol w:w="563"/>
            <w:gridCol w:w="563"/>
            <w:gridCol w:w="563"/>
          </w:tblGrid>
        </w:tblGridChange>
      </w:tblGrid>
      <w:tr w:rsidR="00610F66" w:rsidRPr="00705879" w:rsidTr="00610F66">
        <w:trPr>
          <w:cantSplit/>
          <w:trHeight w:val="791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pageBreakBefore/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del w:id="28" w:author="Peter" w:date="2022-03-23T09:11:00Z">
              <w:r w:rsidDel="00705879">
                <w:rPr>
                  <w:lang w:val="en-US"/>
                </w:rPr>
                <w:lastRenderedPageBreak/>
                <w:delText xml:space="preserve"> </w:delText>
              </w:r>
            </w:del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Number: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b/>
                <w:sz w:val="18"/>
                <w:szCs w:val="18"/>
                <w:lang w:val="en-US"/>
              </w:rPr>
              <w:t>M 212</w:t>
            </w:r>
          </w:p>
        </w:tc>
        <w:tc>
          <w:tcPr>
            <w:tcW w:w="4251" w:type="dxa"/>
            <w:gridSpan w:val="6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Title: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b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b/>
                <w:kern w:val="18"/>
                <w:sz w:val="18"/>
                <w:szCs w:val="18"/>
                <w:lang w:val="en-US"/>
              </w:rPr>
              <w:t>Advanced Geophysics</w:t>
            </w:r>
          </w:p>
        </w:tc>
        <w:tc>
          <w:tcPr>
            <w:tcW w:w="2252" w:type="dxa"/>
            <w:gridSpan w:val="4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Type of Module: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M.Sc. Elective </w:t>
            </w:r>
          </w:p>
        </w:tc>
      </w:tr>
      <w:tr w:rsidR="00610F66" w:rsidRPr="00610F66" w:rsidTr="00610F66">
        <w:trPr>
          <w:cantSplit/>
          <w:trHeight w:val="419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Credits (ECTS) 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 xml:space="preserve">6 </w:t>
            </w:r>
          </w:p>
        </w:tc>
      </w:tr>
      <w:tr w:rsidR="00610F66" w:rsidRPr="00610F66" w:rsidTr="00610F66">
        <w:trPr>
          <w:cantSplit/>
          <w:trHeight w:val="79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Workload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- Contact Time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- Private Study 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Workload: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180 h </w:t>
            </w:r>
          </w:p>
        </w:tc>
        <w:tc>
          <w:tcPr>
            <w:tcW w:w="2253" w:type="dxa"/>
            <w:gridSpan w:val="5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Contact Time: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90 h / 6 SWS</w:t>
            </w:r>
          </w:p>
        </w:tc>
        <w:tc>
          <w:tcPr>
            <w:tcW w:w="2252" w:type="dxa"/>
            <w:gridSpan w:val="4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Private Study: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90 h </w:t>
            </w:r>
          </w:p>
        </w:tc>
      </w:tr>
      <w:tr w:rsidR="00610F66" w:rsidRPr="00610F66" w:rsidTr="00610F66">
        <w:trPr>
          <w:cantSplit/>
          <w:trHeight w:val="540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Duration </w:t>
            </w:r>
          </w:p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Module coordinator</w:t>
            </w:r>
          </w:p>
        </w:tc>
        <w:tc>
          <w:tcPr>
            <w:tcW w:w="3178" w:type="dxa"/>
            <w:gridSpan w:val="4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 xml:space="preserve">1 semester </w:t>
            </w:r>
          </w:p>
        </w:tc>
        <w:tc>
          <w:tcPr>
            <w:tcW w:w="3325" w:type="dxa"/>
            <w:gridSpan w:val="6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del w:id="29" w:author="Peter" w:date="2022-03-23T09:09:00Z">
              <w:r w:rsidRPr="00610F66" w:rsidDel="00705879">
                <w:rPr>
                  <w:rFonts w:ascii="Arial" w:eastAsia="Times New Roman" w:hAnsi="Arial" w:cs="Arial"/>
                  <w:kern w:val="18"/>
                  <w:sz w:val="18"/>
                  <w:szCs w:val="18"/>
                  <w:lang w:val="en-US"/>
                </w:rPr>
                <w:delText>NN</w:delText>
              </w:r>
            </w:del>
            <w:ins w:id="30" w:author="Peter" w:date="2022-03-23T09:09:00Z">
              <w:r w:rsidR="00705879">
                <w:rPr>
                  <w:rFonts w:ascii="Arial" w:eastAsia="Times New Roman" w:hAnsi="Arial" w:cs="Arial"/>
                  <w:kern w:val="18"/>
                  <w:sz w:val="18"/>
                  <w:szCs w:val="18"/>
                  <w:lang w:val="en-US"/>
                </w:rPr>
                <w:t>Drews</w:t>
              </w:r>
            </w:ins>
          </w:p>
        </w:tc>
      </w:tr>
      <w:tr w:rsidR="00610F66" w:rsidRPr="00610F66" w:rsidTr="00610F66">
        <w:trPr>
          <w:cantSplit/>
          <w:trHeight w:val="56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Regular Cycle 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79639C" w:rsidP="00610F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</w:t>
            </w:r>
            <w:r w:rsidR="00610F66" w:rsidRPr="00610F6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very winter semester </w:t>
            </w:r>
          </w:p>
        </w:tc>
      </w:tr>
      <w:tr w:rsidR="00610F66" w:rsidRPr="00610F66" w:rsidTr="00610F66">
        <w:trPr>
          <w:cantSplit/>
          <w:trHeight w:val="303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Language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English</w:t>
            </w:r>
          </w:p>
        </w:tc>
      </w:tr>
      <w:tr w:rsidR="00610F66" w:rsidRPr="00705879" w:rsidTr="00610F66">
        <w:trPr>
          <w:cantSplit/>
          <w:trHeight w:val="56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Learning- / Teaching Forms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3D207D" w:rsidRDefault="00E3381A" w:rsidP="00610F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B0F0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>The module uses a combination of in-class lectures, in-class</w:t>
            </w:r>
            <w:r w:rsidR="00294B88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&amp; applied</w:t>
            </w:r>
            <w:r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 exercises, and online videos.</w:t>
            </w:r>
          </w:p>
        </w:tc>
      </w:tr>
      <w:tr w:rsidR="00610F66" w:rsidRPr="00705879" w:rsidTr="00610F66">
        <w:trPr>
          <w:cantSplit/>
          <w:trHeight w:val="56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Neuesetzung Module Content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447E91" w:rsidP="00447E91">
            <w:pPr>
              <w:tabs>
                <w:tab w:val="left" w:pos="284"/>
              </w:tabs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3D207D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This module teaches advanced methods in geophysics inclu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ding data acquisition, processing and modelling. In each semester we will typically explore one or two methods in-depth (e.g., refraction seismics, electrical resistivity tomography, ground-penetrating radar, magnetics) and develop a full processing chain from first principals</w:t>
            </w:r>
            <w:r w:rsidR="00030E9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, e.g.,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 xml:space="preserve"> including </w:t>
            </w:r>
            <w:r w:rsidR="00030E9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survey</w:t>
            </w:r>
            <w:r w:rsidR="009D55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 xml:space="preserve"> planning, data acquisition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/>
              </w:rPr>
              <w:t>, forward modeling and data integration using computational inverse techniques.</w:t>
            </w:r>
          </w:p>
        </w:tc>
      </w:tr>
      <w:tr w:rsidR="00610F66" w:rsidRPr="00705879" w:rsidTr="00610F66">
        <w:trPr>
          <w:cantSplit/>
          <w:trHeight w:val="931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Qualification Goals </w:t>
            </w:r>
          </w:p>
        </w:tc>
        <w:tc>
          <w:tcPr>
            <w:tcW w:w="6503" w:type="dxa"/>
            <w:gridSpan w:val="10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610F66" w:rsidRDefault="00030E91" w:rsidP="00C50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Gain an advanced understanding for specific geophysical methods</w:t>
            </w:r>
            <w:r w:rsidR="008102CC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.</w:t>
            </w: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 xml:space="preserve"> </w:t>
            </w:r>
          </w:p>
          <w:p w:rsidR="00030E91" w:rsidRDefault="00030E91" w:rsidP="00C50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Understand the principals of forward and inverse modelling and apply it with computational methods</w:t>
            </w:r>
            <w:r w:rsidR="008102CC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.</w:t>
            </w:r>
          </w:p>
          <w:p w:rsidR="008102CC" w:rsidRPr="00C50982" w:rsidRDefault="008102CC" w:rsidP="00C509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Build-up transferable skills (e.g., signal analysis and numerical modeling) also applicable in many other geo- and environmental disciplines.</w:t>
            </w:r>
          </w:p>
        </w:tc>
      </w:tr>
      <w:tr w:rsidR="00610F66" w:rsidRPr="00610F66" w:rsidTr="00610F66">
        <w:trPr>
          <w:cantSplit/>
          <w:trHeight w:val="1821"/>
          <w:jc w:val="center"/>
        </w:trPr>
        <w:tc>
          <w:tcPr>
            <w:tcW w:w="2280" w:type="dxa"/>
            <w:vMerge w:val="restart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Requirements for Obtaining Credit, Grading, Weight if appl.</w:t>
            </w:r>
          </w:p>
        </w:tc>
        <w:tc>
          <w:tcPr>
            <w:tcW w:w="1998" w:type="dxa"/>
            <w:shd w:val="clear" w:color="auto" w:fill="D9D9D9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Courses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Type of Lecture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564" w:type="dxa"/>
            <w:gridSpan w:val="2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CH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CP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Type of Exam / Study Requirement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Duration of Exam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Grading System</w:t>
            </w:r>
          </w:p>
        </w:tc>
        <w:tc>
          <w:tcPr>
            <w:tcW w:w="563" w:type="dxa"/>
            <w:shd w:val="clear" w:color="auto" w:fill="D9D9D9"/>
            <w:textDirection w:val="btLr"/>
            <w:vAlign w:val="center"/>
          </w:tcPr>
          <w:p w:rsidR="00610F66" w:rsidRPr="00610F66" w:rsidRDefault="00610F66" w:rsidP="00610F66">
            <w:pPr>
              <w:spacing w:after="0" w:line="240" w:lineRule="auto"/>
              <w:ind w:left="113" w:right="113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Weighting</w:t>
            </w:r>
          </w:p>
        </w:tc>
      </w:tr>
      <w:tr w:rsidR="00610F66" w:rsidRPr="00610F66" w:rsidTr="00610F66">
        <w:trPr>
          <w:cantSplit/>
          <w:trHeight w:val="397"/>
          <w:jc w:val="center"/>
        </w:trPr>
        <w:tc>
          <w:tcPr>
            <w:tcW w:w="2280" w:type="dxa"/>
            <w:vMerge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vMerge w:val="restart"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Advanced Geophysics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L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o</w:t>
            </w:r>
          </w:p>
        </w:tc>
        <w:tc>
          <w:tcPr>
            <w:tcW w:w="564" w:type="dxa"/>
            <w:gridSpan w:val="2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563" w:type="dxa"/>
            <w:vMerge w:val="restart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WE/OE</w:t>
            </w:r>
          </w:p>
        </w:tc>
        <w:tc>
          <w:tcPr>
            <w:tcW w:w="563" w:type="dxa"/>
            <w:vMerge w:val="restart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90</w:t>
            </w:r>
          </w:p>
        </w:tc>
        <w:tc>
          <w:tcPr>
            <w:tcW w:w="563" w:type="dxa"/>
            <w:vMerge w:val="restart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del w:id="31" w:author="Peter" w:date="2022-03-23T09:10:00Z">
              <w:r w:rsidDel="00705879">
                <w:rPr>
                  <w:rFonts w:ascii="Arial" w:eastAsia="Calibri" w:hAnsi="Arial" w:cs="Arial"/>
                  <w:i/>
                  <w:sz w:val="18"/>
                  <w:szCs w:val="18"/>
                  <w:lang w:val="en-US"/>
                </w:rPr>
                <w:delText>G</w:delText>
              </w:r>
            </w:del>
            <w:ins w:id="32" w:author="Peter" w:date="2022-03-23T09:10:00Z">
              <w:r w:rsidR="00705879">
                <w:rPr>
                  <w:rFonts w:ascii="Arial" w:eastAsia="Calibri" w:hAnsi="Arial" w:cs="Arial"/>
                  <w:i/>
                  <w:sz w:val="18"/>
                  <w:szCs w:val="18"/>
                  <w:lang w:val="en-US"/>
                </w:rPr>
                <w:t>g</w:t>
              </w:r>
            </w:ins>
          </w:p>
        </w:tc>
        <w:tc>
          <w:tcPr>
            <w:tcW w:w="563" w:type="dxa"/>
            <w:vMerge w:val="restart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1</w:t>
            </w:r>
          </w:p>
        </w:tc>
      </w:tr>
      <w:tr w:rsidR="00610F66" w:rsidRPr="00610F66" w:rsidTr="00610F66">
        <w:trPr>
          <w:cantSplit/>
          <w:trHeight w:val="397"/>
          <w:jc w:val="center"/>
        </w:trPr>
        <w:tc>
          <w:tcPr>
            <w:tcW w:w="2280" w:type="dxa"/>
            <w:vMerge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FC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o</w:t>
            </w:r>
          </w:p>
        </w:tc>
        <w:tc>
          <w:tcPr>
            <w:tcW w:w="564" w:type="dxa"/>
            <w:gridSpan w:val="2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563" w:type="dxa"/>
            <w:shd w:val="clear" w:color="auto" w:fill="auto"/>
            <w:vAlign w:val="center"/>
          </w:tcPr>
          <w:p w:rsidR="00610F66" w:rsidRPr="00610F66" w:rsidRDefault="0079639C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563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63" w:type="dxa"/>
            <w:vMerge/>
            <w:shd w:val="clear" w:color="auto" w:fill="auto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610F66" w:rsidRPr="00705879" w:rsidTr="00610F66">
        <w:trPr>
          <w:cantSplit/>
          <w:trHeight w:val="397"/>
          <w:jc w:val="center"/>
        </w:trPr>
        <w:tc>
          <w:tcPr>
            <w:tcW w:w="2280" w:type="dxa"/>
            <w:shd w:val="clear" w:color="auto" w:fill="B4A096"/>
            <w:vAlign w:val="center"/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Applicability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</w:tcPr>
          <w:p w:rsidR="00610F66" w:rsidRPr="00610F66" w:rsidRDefault="00610F66" w:rsidP="00610F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 w:rsidRPr="00610F66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M.Sc. Geowissenschaften/Geosciences, M.Sc. Applied &amp; Environmental Geoscience</w:t>
            </w:r>
          </w:p>
        </w:tc>
      </w:tr>
      <w:tr w:rsidR="00610F66" w:rsidRPr="00705879" w:rsidTr="00705879">
        <w:tblPrEx>
          <w:tblW w:w="8783" w:type="dxa"/>
          <w:jc w:val="center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ayout w:type="fixed"/>
          <w:tblLook w:val="01E0" w:firstRow="1" w:lastRow="1" w:firstColumn="1" w:lastColumn="1" w:noHBand="0" w:noVBand="0"/>
          <w:tblPrExChange w:id="33" w:author="Peter" w:date="2022-03-23T09:10:00Z">
            <w:tblPrEx>
              <w:tblW w:w="8783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cantSplit/>
          <w:trHeight w:val="703"/>
          <w:jc w:val="center"/>
          <w:trPrChange w:id="34" w:author="Peter" w:date="2022-03-23T09:10:00Z">
            <w:trPr>
              <w:cantSplit/>
              <w:trHeight w:val="241"/>
              <w:jc w:val="center"/>
            </w:trPr>
          </w:trPrChange>
        </w:trPr>
        <w:tc>
          <w:tcPr>
            <w:tcW w:w="2280" w:type="dxa"/>
            <w:shd w:val="clear" w:color="auto" w:fill="B4A096"/>
            <w:vAlign w:val="center"/>
            <w:tcPrChange w:id="35" w:author="Peter" w:date="2022-03-23T09:10:00Z">
              <w:tcPr>
                <w:tcW w:w="2280" w:type="dxa"/>
                <w:shd w:val="clear" w:color="auto" w:fill="B4A096"/>
                <w:vAlign w:val="center"/>
              </w:tcPr>
            </w:tcPrChange>
          </w:tcPr>
          <w:p w:rsidR="00610F66" w:rsidRPr="00610F66" w:rsidRDefault="00610F66" w:rsidP="00610F66">
            <w:pPr>
              <w:spacing w:after="0" w:line="240" w:lineRule="auto"/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610F66">
              <w:rPr>
                <w:rFonts w:ascii="Arial" w:eastAsia="Calibri" w:hAnsi="Arial" w:cs="Arial"/>
                <w:sz w:val="18"/>
                <w:szCs w:val="18"/>
                <w:lang w:val="en-US"/>
              </w:rPr>
              <w:t>Prerequisites</w:t>
            </w:r>
          </w:p>
        </w:tc>
        <w:tc>
          <w:tcPr>
            <w:tcW w:w="6503" w:type="dxa"/>
            <w:gridSpan w:val="10"/>
            <w:shd w:val="clear" w:color="auto" w:fill="auto"/>
            <w:vAlign w:val="center"/>
            <w:tcPrChange w:id="36" w:author="Peter" w:date="2022-03-23T09:10:00Z">
              <w:tcPr>
                <w:tcW w:w="6503" w:type="dxa"/>
                <w:gridSpan w:val="10"/>
                <w:shd w:val="clear" w:color="auto" w:fill="auto"/>
                <w:vAlign w:val="center"/>
              </w:tcPr>
            </w:tcPrChange>
          </w:tcPr>
          <w:p w:rsidR="00610F66" w:rsidRPr="00610F66" w:rsidRDefault="009D5507" w:rsidP="00610F6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Solid understanding of basic geophysical sub-surface imaging</w:t>
            </w:r>
            <w:r w:rsidR="008102CC"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 xml:space="preserve"> taught at the BSc levels</w:t>
            </w:r>
            <w:r>
              <w:rPr>
                <w:rFonts w:ascii="Arial" w:eastAsia="Times New Roman" w:hAnsi="Arial" w:cs="Arial"/>
                <w:kern w:val="18"/>
                <w:sz w:val="18"/>
                <w:szCs w:val="18"/>
                <w:lang w:val="en-US"/>
              </w:rPr>
              <w:t>. Programming skills are helpful but not strictly essential and can also be acquired in class.</w:t>
            </w:r>
          </w:p>
        </w:tc>
      </w:tr>
    </w:tbl>
    <w:p w:rsidR="00610F66" w:rsidRDefault="00610F66">
      <w:pPr>
        <w:rPr>
          <w:lang w:val="en-US"/>
        </w:rPr>
      </w:pPr>
    </w:p>
    <w:p w:rsidR="00610F66" w:rsidRDefault="00610F66">
      <w:pPr>
        <w:rPr>
          <w:lang w:val="en-US"/>
        </w:rPr>
      </w:pPr>
    </w:p>
    <w:p w:rsidR="00610F66" w:rsidRDefault="00610F66" w:rsidP="005B71E3">
      <w:pPr>
        <w:spacing w:after="0" w:line="240" w:lineRule="auto"/>
        <w:jc w:val="both"/>
        <w:rPr>
          <w:lang w:val="en-US"/>
        </w:rPr>
      </w:pPr>
    </w:p>
    <w:sectPr w:rsidR="00610F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3797"/>
    <w:multiLevelType w:val="hybridMultilevel"/>
    <w:tmpl w:val="C0F0526A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C7A"/>
    <w:multiLevelType w:val="hybridMultilevel"/>
    <w:tmpl w:val="17A80830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629FB"/>
    <w:multiLevelType w:val="hybridMultilevel"/>
    <w:tmpl w:val="D9A2ACA6"/>
    <w:lvl w:ilvl="0" w:tplc="27648E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26200"/>
    <w:multiLevelType w:val="hybridMultilevel"/>
    <w:tmpl w:val="2E48DDCE"/>
    <w:lvl w:ilvl="0" w:tplc="1712712C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ter">
    <w15:presenceInfo w15:providerId="None" w15:userId="Pe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F66"/>
    <w:rsid w:val="000002E9"/>
    <w:rsid w:val="00000746"/>
    <w:rsid w:val="00000A75"/>
    <w:rsid w:val="00000C4A"/>
    <w:rsid w:val="0000110D"/>
    <w:rsid w:val="00001DDA"/>
    <w:rsid w:val="00002035"/>
    <w:rsid w:val="00002237"/>
    <w:rsid w:val="00002579"/>
    <w:rsid w:val="00003366"/>
    <w:rsid w:val="00003A72"/>
    <w:rsid w:val="00003E2C"/>
    <w:rsid w:val="00004DBD"/>
    <w:rsid w:val="00004FA1"/>
    <w:rsid w:val="0000540C"/>
    <w:rsid w:val="00005918"/>
    <w:rsid w:val="00005E65"/>
    <w:rsid w:val="00005F0F"/>
    <w:rsid w:val="0000661D"/>
    <w:rsid w:val="00007111"/>
    <w:rsid w:val="000079CF"/>
    <w:rsid w:val="000106DA"/>
    <w:rsid w:val="0001143D"/>
    <w:rsid w:val="0001198A"/>
    <w:rsid w:val="00012543"/>
    <w:rsid w:val="00012FB9"/>
    <w:rsid w:val="000130E9"/>
    <w:rsid w:val="00013626"/>
    <w:rsid w:val="00013F59"/>
    <w:rsid w:val="00014115"/>
    <w:rsid w:val="000147FB"/>
    <w:rsid w:val="00015EF7"/>
    <w:rsid w:val="000168B1"/>
    <w:rsid w:val="00016F59"/>
    <w:rsid w:val="00017B37"/>
    <w:rsid w:val="00021453"/>
    <w:rsid w:val="00021932"/>
    <w:rsid w:val="00021E72"/>
    <w:rsid w:val="00022802"/>
    <w:rsid w:val="000229EC"/>
    <w:rsid w:val="00022F74"/>
    <w:rsid w:val="000231CE"/>
    <w:rsid w:val="000237B7"/>
    <w:rsid w:val="00023B8B"/>
    <w:rsid w:val="00023F34"/>
    <w:rsid w:val="000240E6"/>
    <w:rsid w:val="0002434C"/>
    <w:rsid w:val="000243DF"/>
    <w:rsid w:val="0002462A"/>
    <w:rsid w:val="00024641"/>
    <w:rsid w:val="0002499B"/>
    <w:rsid w:val="00024A5F"/>
    <w:rsid w:val="00024B19"/>
    <w:rsid w:val="0002582E"/>
    <w:rsid w:val="00025AEE"/>
    <w:rsid w:val="00026007"/>
    <w:rsid w:val="00026041"/>
    <w:rsid w:val="000265F0"/>
    <w:rsid w:val="0002660F"/>
    <w:rsid w:val="000269AA"/>
    <w:rsid w:val="00026AA3"/>
    <w:rsid w:val="000274EB"/>
    <w:rsid w:val="000300F9"/>
    <w:rsid w:val="00030AA4"/>
    <w:rsid w:val="00030E91"/>
    <w:rsid w:val="00033589"/>
    <w:rsid w:val="00033753"/>
    <w:rsid w:val="00033ACA"/>
    <w:rsid w:val="00033CA6"/>
    <w:rsid w:val="0003402C"/>
    <w:rsid w:val="0003516F"/>
    <w:rsid w:val="000352AA"/>
    <w:rsid w:val="00035A7B"/>
    <w:rsid w:val="00035ECC"/>
    <w:rsid w:val="00036180"/>
    <w:rsid w:val="0003667E"/>
    <w:rsid w:val="000368E0"/>
    <w:rsid w:val="00037953"/>
    <w:rsid w:val="00037E05"/>
    <w:rsid w:val="000401A6"/>
    <w:rsid w:val="0004050C"/>
    <w:rsid w:val="00040E0E"/>
    <w:rsid w:val="00041106"/>
    <w:rsid w:val="00041686"/>
    <w:rsid w:val="000417CF"/>
    <w:rsid w:val="00041B99"/>
    <w:rsid w:val="00042344"/>
    <w:rsid w:val="0004237B"/>
    <w:rsid w:val="00043142"/>
    <w:rsid w:val="00043A00"/>
    <w:rsid w:val="00043B7B"/>
    <w:rsid w:val="00043FB1"/>
    <w:rsid w:val="00043FF8"/>
    <w:rsid w:val="00044438"/>
    <w:rsid w:val="00044B88"/>
    <w:rsid w:val="000455CD"/>
    <w:rsid w:val="00045907"/>
    <w:rsid w:val="00045A6F"/>
    <w:rsid w:val="00045CE4"/>
    <w:rsid w:val="00045F90"/>
    <w:rsid w:val="00047079"/>
    <w:rsid w:val="00047129"/>
    <w:rsid w:val="000472F3"/>
    <w:rsid w:val="000473DB"/>
    <w:rsid w:val="00047560"/>
    <w:rsid w:val="000476CD"/>
    <w:rsid w:val="00047B05"/>
    <w:rsid w:val="0005009D"/>
    <w:rsid w:val="00051011"/>
    <w:rsid w:val="00051219"/>
    <w:rsid w:val="000514CD"/>
    <w:rsid w:val="00051771"/>
    <w:rsid w:val="00051B75"/>
    <w:rsid w:val="0005213E"/>
    <w:rsid w:val="000526BE"/>
    <w:rsid w:val="00052DC8"/>
    <w:rsid w:val="00053314"/>
    <w:rsid w:val="000535B1"/>
    <w:rsid w:val="00053A31"/>
    <w:rsid w:val="000541E7"/>
    <w:rsid w:val="000554C6"/>
    <w:rsid w:val="00055C7F"/>
    <w:rsid w:val="00055D1D"/>
    <w:rsid w:val="00056025"/>
    <w:rsid w:val="00056255"/>
    <w:rsid w:val="00056610"/>
    <w:rsid w:val="000567EF"/>
    <w:rsid w:val="00057C95"/>
    <w:rsid w:val="000607C8"/>
    <w:rsid w:val="00060A68"/>
    <w:rsid w:val="00060F88"/>
    <w:rsid w:val="000611A6"/>
    <w:rsid w:val="000611DE"/>
    <w:rsid w:val="0006165A"/>
    <w:rsid w:val="00061CFB"/>
    <w:rsid w:val="00061D75"/>
    <w:rsid w:val="00061D8B"/>
    <w:rsid w:val="0006215D"/>
    <w:rsid w:val="0006301A"/>
    <w:rsid w:val="000632A5"/>
    <w:rsid w:val="000633F0"/>
    <w:rsid w:val="000637C3"/>
    <w:rsid w:val="00063E38"/>
    <w:rsid w:val="0006454A"/>
    <w:rsid w:val="000651B7"/>
    <w:rsid w:val="00065A04"/>
    <w:rsid w:val="000660CC"/>
    <w:rsid w:val="0006697A"/>
    <w:rsid w:val="00066FE3"/>
    <w:rsid w:val="000675CA"/>
    <w:rsid w:val="0007038F"/>
    <w:rsid w:val="000703B6"/>
    <w:rsid w:val="00070835"/>
    <w:rsid w:val="000708AD"/>
    <w:rsid w:val="00070C01"/>
    <w:rsid w:val="00070DD4"/>
    <w:rsid w:val="00071150"/>
    <w:rsid w:val="000716CC"/>
    <w:rsid w:val="00071C37"/>
    <w:rsid w:val="00072102"/>
    <w:rsid w:val="0007227C"/>
    <w:rsid w:val="00072523"/>
    <w:rsid w:val="00072ED2"/>
    <w:rsid w:val="00074826"/>
    <w:rsid w:val="00074F97"/>
    <w:rsid w:val="000758D1"/>
    <w:rsid w:val="00077B0F"/>
    <w:rsid w:val="000803DB"/>
    <w:rsid w:val="00080B93"/>
    <w:rsid w:val="00080DD6"/>
    <w:rsid w:val="0008143D"/>
    <w:rsid w:val="00081468"/>
    <w:rsid w:val="00081934"/>
    <w:rsid w:val="00081AD7"/>
    <w:rsid w:val="00081BF7"/>
    <w:rsid w:val="00081F83"/>
    <w:rsid w:val="00082D2B"/>
    <w:rsid w:val="000830C5"/>
    <w:rsid w:val="00083136"/>
    <w:rsid w:val="000832A2"/>
    <w:rsid w:val="00084AB5"/>
    <w:rsid w:val="0008690F"/>
    <w:rsid w:val="0009013C"/>
    <w:rsid w:val="000904C6"/>
    <w:rsid w:val="000907BD"/>
    <w:rsid w:val="00091084"/>
    <w:rsid w:val="000914FD"/>
    <w:rsid w:val="0009201C"/>
    <w:rsid w:val="000922A4"/>
    <w:rsid w:val="00092594"/>
    <w:rsid w:val="000929DF"/>
    <w:rsid w:val="0009312B"/>
    <w:rsid w:val="00093387"/>
    <w:rsid w:val="00093D82"/>
    <w:rsid w:val="00093F2A"/>
    <w:rsid w:val="00093FC4"/>
    <w:rsid w:val="00094B73"/>
    <w:rsid w:val="00095C65"/>
    <w:rsid w:val="0009602E"/>
    <w:rsid w:val="0009639B"/>
    <w:rsid w:val="000968A8"/>
    <w:rsid w:val="00096C75"/>
    <w:rsid w:val="000A017A"/>
    <w:rsid w:val="000A02B6"/>
    <w:rsid w:val="000A10B8"/>
    <w:rsid w:val="000A1480"/>
    <w:rsid w:val="000A1803"/>
    <w:rsid w:val="000A1D58"/>
    <w:rsid w:val="000A1D73"/>
    <w:rsid w:val="000A1E82"/>
    <w:rsid w:val="000A2518"/>
    <w:rsid w:val="000A33AD"/>
    <w:rsid w:val="000A343C"/>
    <w:rsid w:val="000A35B7"/>
    <w:rsid w:val="000A36F3"/>
    <w:rsid w:val="000A37A9"/>
    <w:rsid w:val="000A3DB9"/>
    <w:rsid w:val="000A3E6B"/>
    <w:rsid w:val="000A3EAD"/>
    <w:rsid w:val="000A42F6"/>
    <w:rsid w:val="000A5029"/>
    <w:rsid w:val="000A5824"/>
    <w:rsid w:val="000A59E3"/>
    <w:rsid w:val="000A6A21"/>
    <w:rsid w:val="000A6B36"/>
    <w:rsid w:val="000A6F56"/>
    <w:rsid w:val="000A71B8"/>
    <w:rsid w:val="000A73D2"/>
    <w:rsid w:val="000A74C7"/>
    <w:rsid w:val="000B01D0"/>
    <w:rsid w:val="000B0E84"/>
    <w:rsid w:val="000B117B"/>
    <w:rsid w:val="000B1794"/>
    <w:rsid w:val="000B1A9E"/>
    <w:rsid w:val="000B1C4D"/>
    <w:rsid w:val="000B2309"/>
    <w:rsid w:val="000B23F9"/>
    <w:rsid w:val="000B26B1"/>
    <w:rsid w:val="000B2887"/>
    <w:rsid w:val="000B2C75"/>
    <w:rsid w:val="000B2D8A"/>
    <w:rsid w:val="000B2F1D"/>
    <w:rsid w:val="000B30A2"/>
    <w:rsid w:val="000B3550"/>
    <w:rsid w:val="000B39CA"/>
    <w:rsid w:val="000B3DBE"/>
    <w:rsid w:val="000B42D1"/>
    <w:rsid w:val="000B49F7"/>
    <w:rsid w:val="000B4E17"/>
    <w:rsid w:val="000B4F8A"/>
    <w:rsid w:val="000B5751"/>
    <w:rsid w:val="000B598A"/>
    <w:rsid w:val="000B5A17"/>
    <w:rsid w:val="000B5A9C"/>
    <w:rsid w:val="000B5CD2"/>
    <w:rsid w:val="000B5D5E"/>
    <w:rsid w:val="000B5DDD"/>
    <w:rsid w:val="000B6C04"/>
    <w:rsid w:val="000B736A"/>
    <w:rsid w:val="000B79D2"/>
    <w:rsid w:val="000B7BDC"/>
    <w:rsid w:val="000B7E37"/>
    <w:rsid w:val="000C03B5"/>
    <w:rsid w:val="000C0F6A"/>
    <w:rsid w:val="000C0FB8"/>
    <w:rsid w:val="000C2319"/>
    <w:rsid w:val="000C24E2"/>
    <w:rsid w:val="000C2502"/>
    <w:rsid w:val="000C2F9C"/>
    <w:rsid w:val="000C3745"/>
    <w:rsid w:val="000C40AD"/>
    <w:rsid w:val="000C476F"/>
    <w:rsid w:val="000C4F72"/>
    <w:rsid w:val="000C4FB0"/>
    <w:rsid w:val="000C51A1"/>
    <w:rsid w:val="000C5C32"/>
    <w:rsid w:val="000C5C62"/>
    <w:rsid w:val="000C68E9"/>
    <w:rsid w:val="000C6B88"/>
    <w:rsid w:val="000C776E"/>
    <w:rsid w:val="000C7835"/>
    <w:rsid w:val="000D0266"/>
    <w:rsid w:val="000D0E2D"/>
    <w:rsid w:val="000D145B"/>
    <w:rsid w:val="000D14AC"/>
    <w:rsid w:val="000D14DD"/>
    <w:rsid w:val="000D2894"/>
    <w:rsid w:val="000D3025"/>
    <w:rsid w:val="000D30FA"/>
    <w:rsid w:val="000D347C"/>
    <w:rsid w:val="000D3C3B"/>
    <w:rsid w:val="000D3D55"/>
    <w:rsid w:val="000D3DD5"/>
    <w:rsid w:val="000D4611"/>
    <w:rsid w:val="000D46DC"/>
    <w:rsid w:val="000D4818"/>
    <w:rsid w:val="000D49E6"/>
    <w:rsid w:val="000D4AD0"/>
    <w:rsid w:val="000D517A"/>
    <w:rsid w:val="000D62FD"/>
    <w:rsid w:val="000D6AF5"/>
    <w:rsid w:val="000D6D84"/>
    <w:rsid w:val="000D7661"/>
    <w:rsid w:val="000D7976"/>
    <w:rsid w:val="000D7F4F"/>
    <w:rsid w:val="000E0232"/>
    <w:rsid w:val="000E0AAD"/>
    <w:rsid w:val="000E1462"/>
    <w:rsid w:val="000E16A4"/>
    <w:rsid w:val="000E21C6"/>
    <w:rsid w:val="000E28FD"/>
    <w:rsid w:val="000E2CAC"/>
    <w:rsid w:val="000E2CEC"/>
    <w:rsid w:val="000E3544"/>
    <w:rsid w:val="000E3911"/>
    <w:rsid w:val="000E399D"/>
    <w:rsid w:val="000E3E58"/>
    <w:rsid w:val="000E3F27"/>
    <w:rsid w:val="000E41CA"/>
    <w:rsid w:val="000E4411"/>
    <w:rsid w:val="000E497C"/>
    <w:rsid w:val="000E4E55"/>
    <w:rsid w:val="000E5051"/>
    <w:rsid w:val="000E5942"/>
    <w:rsid w:val="000E5C43"/>
    <w:rsid w:val="000E5EC2"/>
    <w:rsid w:val="000E7AE3"/>
    <w:rsid w:val="000E7E7E"/>
    <w:rsid w:val="000E7EC1"/>
    <w:rsid w:val="000F0559"/>
    <w:rsid w:val="000F160A"/>
    <w:rsid w:val="000F1985"/>
    <w:rsid w:val="000F21EE"/>
    <w:rsid w:val="000F2668"/>
    <w:rsid w:val="000F2C64"/>
    <w:rsid w:val="000F37FB"/>
    <w:rsid w:val="000F3B02"/>
    <w:rsid w:val="000F4008"/>
    <w:rsid w:val="000F443C"/>
    <w:rsid w:val="000F4792"/>
    <w:rsid w:val="000F529A"/>
    <w:rsid w:val="000F593B"/>
    <w:rsid w:val="000F5DF6"/>
    <w:rsid w:val="000F6342"/>
    <w:rsid w:val="000F6426"/>
    <w:rsid w:val="000F65A2"/>
    <w:rsid w:val="000F65D7"/>
    <w:rsid w:val="000F7264"/>
    <w:rsid w:val="000F7E31"/>
    <w:rsid w:val="00100F15"/>
    <w:rsid w:val="0010131E"/>
    <w:rsid w:val="00101389"/>
    <w:rsid w:val="00101572"/>
    <w:rsid w:val="001016B3"/>
    <w:rsid w:val="001017D2"/>
    <w:rsid w:val="00101970"/>
    <w:rsid w:val="001020DE"/>
    <w:rsid w:val="001024FE"/>
    <w:rsid w:val="00102C7F"/>
    <w:rsid w:val="00103304"/>
    <w:rsid w:val="001038EA"/>
    <w:rsid w:val="00103DEA"/>
    <w:rsid w:val="00103EFC"/>
    <w:rsid w:val="0010418C"/>
    <w:rsid w:val="001048D5"/>
    <w:rsid w:val="00104A73"/>
    <w:rsid w:val="00104B22"/>
    <w:rsid w:val="00104BA3"/>
    <w:rsid w:val="001052E8"/>
    <w:rsid w:val="00105B41"/>
    <w:rsid w:val="00105D77"/>
    <w:rsid w:val="001073F6"/>
    <w:rsid w:val="00107966"/>
    <w:rsid w:val="00110129"/>
    <w:rsid w:val="001118FA"/>
    <w:rsid w:val="001121AC"/>
    <w:rsid w:val="00112485"/>
    <w:rsid w:val="00112591"/>
    <w:rsid w:val="0011292C"/>
    <w:rsid w:val="001129B0"/>
    <w:rsid w:val="00112F47"/>
    <w:rsid w:val="00113188"/>
    <w:rsid w:val="00113359"/>
    <w:rsid w:val="00113413"/>
    <w:rsid w:val="0011346E"/>
    <w:rsid w:val="0011372B"/>
    <w:rsid w:val="00114247"/>
    <w:rsid w:val="001146D6"/>
    <w:rsid w:val="0011472D"/>
    <w:rsid w:val="001147C8"/>
    <w:rsid w:val="00115A4D"/>
    <w:rsid w:val="00115FAF"/>
    <w:rsid w:val="00116223"/>
    <w:rsid w:val="00116303"/>
    <w:rsid w:val="00116711"/>
    <w:rsid w:val="00116C7C"/>
    <w:rsid w:val="001176B0"/>
    <w:rsid w:val="001206D1"/>
    <w:rsid w:val="00121732"/>
    <w:rsid w:val="00121D26"/>
    <w:rsid w:val="001223C4"/>
    <w:rsid w:val="0012288D"/>
    <w:rsid w:val="00122A19"/>
    <w:rsid w:val="00122C0F"/>
    <w:rsid w:val="00122D2E"/>
    <w:rsid w:val="0012428C"/>
    <w:rsid w:val="00124296"/>
    <w:rsid w:val="001246E9"/>
    <w:rsid w:val="00124961"/>
    <w:rsid w:val="001252BD"/>
    <w:rsid w:val="001256A3"/>
    <w:rsid w:val="00125936"/>
    <w:rsid w:val="00125BA5"/>
    <w:rsid w:val="00125BED"/>
    <w:rsid w:val="001261DC"/>
    <w:rsid w:val="00126639"/>
    <w:rsid w:val="00126734"/>
    <w:rsid w:val="001270D2"/>
    <w:rsid w:val="00127D28"/>
    <w:rsid w:val="0013008D"/>
    <w:rsid w:val="001309F2"/>
    <w:rsid w:val="001313D0"/>
    <w:rsid w:val="001320EF"/>
    <w:rsid w:val="001326D3"/>
    <w:rsid w:val="001329BE"/>
    <w:rsid w:val="0013352D"/>
    <w:rsid w:val="00133BAC"/>
    <w:rsid w:val="00133C08"/>
    <w:rsid w:val="00133C88"/>
    <w:rsid w:val="00133E38"/>
    <w:rsid w:val="00133FDA"/>
    <w:rsid w:val="001342AE"/>
    <w:rsid w:val="00134D55"/>
    <w:rsid w:val="00136ACC"/>
    <w:rsid w:val="00136FAD"/>
    <w:rsid w:val="00137328"/>
    <w:rsid w:val="00137661"/>
    <w:rsid w:val="001377F1"/>
    <w:rsid w:val="0013794B"/>
    <w:rsid w:val="00140124"/>
    <w:rsid w:val="00140820"/>
    <w:rsid w:val="001411C1"/>
    <w:rsid w:val="001416CD"/>
    <w:rsid w:val="00141B5F"/>
    <w:rsid w:val="00142241"/>
    <w:rsid w:val="0014251C"/>
    <w:rsid w:val="00142907"/>
    <w:rsid w:val="0014290F"/>
    <w:rsid w:val="00144244"/>
    <w:rsid w:val="001442E7"/>
    <w:rsid w:val="00144415"/>
    <w:rsid w:val="00144895"/>
    <w:rsid w:val="00144897"/>
    <w:rsid w:val="00145392"/>
    <w:rsid w:val="00145DBB"/>
    <w:rsid w:val="00145FA2"/>
    <w:rsid w:val="0014611A"/>
    <w:rsid w:val="001467D0"/>
    <w:rsid w:val="00146BA5"/>
    <w:rsid w:val="00146EBC"/>
    <w:rsid w:val="001472E4"/>
    <w:rsid w:val="0014783B"/>
    <w:rsid w:val="00147D65"/>
    <w:rsid w:val="0015017A"/>
    <w:rsid w:val="00150392"/>
    <w:rsid w:val="00150A72"/>
    <w:rsid w:val="00150D64"/>
    <w:rsid w:val="001515C7"/>
    <w:rsid w:val="00152C4D"/>
    <w:rsid w:val="00153679"/>
    <w:rsid w:val="001539B5"/>
    <w:rsid w:val="00154465"/>
    <w:rsid w:val="0015507E"/>
    <w:rsid w:val="0015558E"/>
    <w:rsid w:val="001561DB"/>
    <w:rsid w:val="00156365"/>
    <w:rsid w:val="00156B8B"/>
    <w:rsid w:val="00156C0B"/>
    <w:rsid w:val="001574BE"/>
    <w:rsid w:val="0015798D"/>
    <w:rsid w:val="00157B5F"/>
    <w:rsid w:val="00157F3B"/>
    <w:rsid w:val="00160139"/>
    <w:rsid w:val="00160203"/>
    <w:rsid w:val="00160A61"/>
    <w:rsid w:val="00161727"/>
    <w:rsid w:val="00161892"/>
    <w:rsid w:val="00161C20"/>
    <w:rsid w:val="001623B5"/>
    <w:rsid w:val="001623DF"/>
    <w:rsid w:val="00162576"/>
    <w:rsid w:val="001634EB"/>
    <w:rsid w:val="0016378D"/>
    <w:rsid w:val="00163924"/>
    <w:rsid w:val="00163DBB"/>
    <w:rsid w:val="00163F4E"/>
    <w:rsid w:val="00164D05"/>
    <w:rsid w:val="001654CB"/>
    <w:rsid w:val="00165E84"/>
    <w:rsid w:val="00166293"/>
    <w:rsid w:val="001666D5"/>
    <w:rsid w:val="00166DA8"/>
    <w:rsid w:val="00167473"/>
    <w:rsid w:val="00167C77"/>
    <w:rsid w:val="001701FD"/>
    <w:rsid w:val="0017072B"/>
    <w:rsid w:val="001712CF"/>
    <w:rsid w:val="00171459"/>
    <w:rsid w:val="001717F3"/>
    <w:rsid w:val="00171BAB"/>
    <w:rsid w:val="001720BD"/>
    <w:rsid w:val="001727A2"/>
    <w:rsid w:val="0017378D"/>
    <w:rsid w:val="00173DDF"/>
    <w:rsid w:val="00173FDB"/>
    <w:rsid w:val="00174595"/>
    <w:rsid w:val="00174997"/>
    <w:rsid w:val="001753F1"/>
    <w:rsid w:val="00175685"/>
    <w:rsid w:val="00175A88"/>
    <w:rsid w:val="00175C9E"/>
    <w:rsid w:val="00175F0B"/>
    <w:rsid w:val="00176426"/>
    <w:rsid w:val="00176F74"/>
    <w:rsid w:val="001774CD"/>
    <w:rsid w:val="00177750"/>
    <w:rsid w:val="001804E1"/>
    <w:rsid w:val="0018078F"/>
    <w:rsid w:val="001808D1"/>
    <w:rsid w:val="00180C62"/>
    <w:rsid w:val="00180EBD"/>
    <w:rsid w:val="00180F25"/>
    <w:rsid w:val="00180F3C"/>
    <w:rsid w:val="001811AC"/>
    <w:rsid w:val="00181D7E"/>
    <w:rsid w:val="00182235"/>
    <w:rsid w:val="0018318B"/>
    <w:rsid w:val="001831BE"/>
    <w:rsid w:val="00183A08"/>
    <w:rsid w:val="001844E5"/>
    <w:rsid w:val="0018451C"/>
    <w:rsid w:val="00184844"/>
    <w:rsid w:val="00184853"/>
    <w:rsid w:val="00186E7E"/>
    <w:rsid w:val="00187058"/>
    <w:rsid w:val="0019024B"/>
    <w:rsid w:val="0019078C"/>
    <w:rsid w:val="00190790"/>
    <w:rsid w:val="001908E2"/>
    <w:rsid w:val="0019098D"/>
    <w:rsid w:val="00190AB0"/>
    <w:rsid w:val="00190AE3"/>
    <w:rsid w:val="001915C9"/>
    <w:rsid w:val="00191955"/>
    <w:rsid w:val="00191C09"/>
    <w:rsid w:val="00191D52"/>
    <w:rsid w:val="00191E7B"/>
    <w:rsid w:val="00191FF3"/>
    <w:rsid w:val="001920EE"/>
    <w:rsid w:val="001921A4"/>
    <w:rsid w:val="0019242A"/>
    <w:rsid w:val="001933B1"/>
    <w:rsid w:val="00193DBB"/>
    <w:rsid w:val="0019490F"/>
    <w:rsid w:val="00194EDB"/>
    <w:rsid w:val="00194EEA"/>
    <w:rsid w:val="00194F29"/>
    <w:rsid w:val="00194FCD"/>
    <w:rsid w:val="001959FE"/>
    <w:rsid w:val="001961D9"/>
    <w:rsid w:val="00196419"/>
    <w:rsid w:val="00196DA4"/>
    <w:rsid w:val="001973FE"/>
    <w:rsid w:val="0019770B"/>
    <w:rsid w:val="00197EEB"/>
    <w:rsid w:val="00197EEC"/>
    <w:rsid w:val="00197F59"/>
    <w:rsid w:val="001A1187"/>
    <w:rsid w:val="001A14AC"/>
    <w:rsid w:val="001A1747"/>
    <w:rsid w:val="001A1973"/>
    <w:rsid w:val="001A1AE1"/>
    <w:rsid w:val="001A1CF8"/>
    <w:rsid w:val="001A1ECD"/>
    <w:rsid w:val="001A2148"/>
    <w:rsid w:val="001A243B"/>
    <w:rsid w:val="001A2764"/>
    <w:rsid w:val="001A27F5"/>
    <w:rsid w:val="001A38E4"/>
    <w:rsid w:val="001A3A70"/>
    <w:rsid w:val="001A3BA8"/>
    <w:rsid w:val="001A3FE9"/>
    <w:rsid w:val="001A4522"/>
    <w:rsid w:val="001A4D68"/>
    <w:rsid w:val="001A4D81"/>
    <w:rsid w:val="001A4EA6"/>
    <w:rsid w:val="001A5C0A"/>
    <w:rsid w:val="001A6081"/>
    <w:rsid w:val="001A6A55"/>
    <w:rsid w:val="001A6E1D"/>
    <w:rsid w:val="001A784A"/>
    <w:rsid w:val="001A7BBC"/>
    <w:rsid w:val="001A7DB9"/>
    <w:rsid w:val="001B04E1"/>
    <w:rsid w:val="001B0969"/>
    <w:rsid w:val="001B09AF"/>
    <w:rsid w:val="001B14BD"/>
    <w:rsid w:val="001B1C08"/>
    <w:rsid w:val="001B2C60"/>
    <w:rsid w:val="001B323A"/>
    <w:rsid w:val="001B38BD"/>
    <w:rsid w:val="001B3E46"/>
    <w:rsid w:val="001B4266"/>
    <w:rsid w:val="001B4277"/>
    <w:rsid w:val="001B4317"/>
    <w:rsid w:val="001B4491"/>
    <w:rsid w:val="001B4A88"/>
    <w:rsid w:val="001B5547"/>
    <w:rsid w:val="001B5B28"/>
    <w:rsid w:val="001B5B2B"/>
    <w:rsid w:val="001B5C7A"/>
    <w:rsid w:val="001B6149"/>
    <w:rsid w:val="001B6A5B"/>
    <w:rsid w:val="001B6E8A"/>
    <w:rsid w:val="001B71F8"/>
    <w:rsid w:val="001B7867"/>
    <w:rsid w:val="001B7A1B"/>
    <w:rsid w:val="001B7BDB"/>
    <w:rsid w:val="001B7C6C"/>
    <w:rsid w:val="001B7F14"/>
    <w:rsid w:val="001C01A1"/>
    <w:rsid w:val="001C09EC"/>
    <w:rsid w:val="001C1418"/>
    <w:rsid w:val="001C14DE"/>
    <w:rsid w:val="001C1A47"/>
    <w:rsid w:val="001C1C9A"/>
    <w:rsid w:val="001C21D6"/>
    <w:rsid w:val="001C252B"/>
    <w:rsid w:val="001C2590"/>
    <w:rsid w:val="001C2622"/>
    <w:rsid w:val="001C2969"/>
    <w:rsid w:val="001C2A26"/>
    <w:rsid w:val="001C2C15"/>
    <w:rsid w:val="001C3319"/>
    <w:rsid w:val="001C3466"/>
    <w:rsid w:val="001C4E7F"/>
    <w:rsid w:val="001C5C8D"/>
    <w:rsid w:val="001C6069"/>
    <w:rsid w:val="001C6248"/>
    <w:rsid w:val="001C6ADC"/>
    <w:rsid w:val="001C6AF0"/>
    <w:rsid w:val="001D02B7"/>
    <w:rsid w:val="001D03FC"/>
    <w:rsid w:val="001D0602"/>
    <w:rsid w:val="001D06FE"/>
    <w:rsid w:val="001D17BC"/>
    <w:rsid w:val="001D1E9B"/>
    <w:rsid w:val="001D2089"/>
    <w:rsid w:val="001D26D4"/>
    <w:rsid w:val="001D26E3"/>
    <w:rsid w:val="001D2B6B"/>
    <w:rsid w:val="001D3058"/>
    <w:rsid w:val="001D32EC"/>
    <w:rsid w:val="001D3684"/>
    <w:rsid w:val="001D40AC"/>
    <w:rsid w:val="001D4338"/>
    <w:rsid w:val="001D436F"/>
    <w:rsid w:val="001D4C40"/>
    <w:rsid w:val="001D4DC6"/>
    <w:rsid w:val="001D5434"/>
    <w:rsid w:val="001D56FE"/>
    <w:rsid w:val="001D5CAF"/>
    <w:rsid w:val="001D660B"/>
    <w:rsid w:val="001D6A23"/>
    <w:rsid w:val="001D6ACC"/>
    <w:rsid w:val="001D7113"/>
    <w:rsid w:val="001D7435"/>
    <w:rsid w:val="001D7503"/>
    <w:rsid w:val="001D7C8C"/>
    <w:rsid w:val="001D7CB8"/>
    <w:rsid w:val="001E0370"/>
    <w:rsid w:val="001E1CFE"/>
    <w:rsid w:val="001E23D2"/>
    <w:rsid w:val="001E2454"/>
    <w:rsid w:val="001E2455"/>
    <w:rsid w:val="001E2A6E"/>
    <w:rsid w:val="001E2DA4"/>
    <w:rsid w:val="001E32DD"/>
    <w:rsid w:val="001E3497"/>
    <w:rsid w:val="001E3663"/>
    <w:rsid w:val="001E4BF5"/>
    <w:rsid w:val="001E4D96"/>
    <w:rsid w:val="001E590F"/>
    <w:rsid w:val="001E669A"/>
    <w:rsid w:val="001E70BA"/>
    <w:rsid w:val="001E738E"/>
    <w:rsid w:val="001F0132"/>
    <w:rsid w:val="001F09DA"/>
    <w:rsid w:val="001F0AAB"/>
    <w:rsid w:val="001F0C4E"/>
    <w:rsid w:val="001F0EFF"/>
    <w:rsid w:val="001F1218"/>
    <w:rsid w:val="001F13EF"/>
    <w:rsid w:val="001F1548"/>
    <w:rsid w:val="001F1DCB"/>
    <w:rsid w:val="001F2204"/>
    <w:rsid w:val="001F22D5"/>
    <w:rsid w:val="001F296B"/>
    <w:rsid w:val="001F29DC"/>
    <w:rsid w:val="001F2C71"/>
    <w:rsid w:val="001F3314"/>
    <w:rsid w:val="001F3889"/>
    <w:rsid w:val="001F3911"/>
    <w:rsid w:val="001F39E7"/>
    <w:rsid w:val="001F4079"/>
    <w:rsid w:val="001F4986"/>
    <w:rsid w:val="001F4C55"/>
    <w:rsid w:val="001F52B7"/>
    <w:rsid w:val="001F6119"/>
    <w:rsid w:val="001F6855"/>
    <w:rsid w:val="001F72B4"/>
    <w:rsid w:val="001F77D3"/>
    <w:rsid w:val="001F7DD9"/>
    <w:rsid w:val="00200091"/>
    <w:rsid w:val="0020095A"/>
    <w:rsid w:val="0020098C"/>
    <w:rsid w:val="00200D3C"/>
    <w:rsid w:val="00200F76"/>
    <w:rsid w:val="0020121A"/>
    <w:rsid w:val="0020144E"/>
    <w:rsid w:val="00201549"/>
    <w:rsid w:val="00201E19"/>
    <w:rsid w:val="002028C6"/>
    <w:rsid w:val="00202A00"/>
    <w:rsid w:val="00202E6A"/>
    <w:rsid w:val="00203A90"/>
    <w:rsid w:val="00203B6F"/>
    <w:rsid w:val="00204095"/>
    <w:rsid w:val="0020433E"/>
    <w:rsid w:val="002046AD"/>
    <w:rsid w:val="00205235"/>
    <w:rsid w:val="002062A7"/>
    <w:rsid w:val="002066A9"/>
    <w:rsid w:val="00206C53"/>
    <w:rsid w:val="0020774A"/>
    <w:rsid w:val="00207DE0"/>
    <w:rsid w:val="00210500"/>
    <w:rsid w:val="00210E9D"/>
    <w:rsid w:val="002118E9"/>
    <w:rsid w:val="0021214F"/>
    <w:rsid w:val="0021238A"/>
    <w:rsid w:val="00212936"/>
    <w:rsid w:val="00212C3A"/>
    <w:rsid w:val="00212F1C"/>
    <w:rsid w:val="00213C9A"/>
    <w:rsid w:val="00214159"/>
    <w:rsid w:val="002155F9"/>
    <w:rsid w:val="0021579C"/>
    <w:rsid w:val="00215811"/>
    <w:rsid w:val="00216254"/>
    <w:rsid w:val="0021666F"/>
    <w:rsid w:val="00216ACF"/>
    <w:rsid w:val="00216DC7"/>
    <w:rsid w:val="0021787B"/>
    <w:rsid w:val="00217935"/>
    <w:rsid w:val="00217DD8"/>
    <w:rsid w:val="0022068C"/>
    <w:rsid w:val="00220D03"/>
    <w:rsid w:val="002211FA"/>
    <w:rsid w:val="00221996"/>
    <w:rsid w:val="0022199F"/>
    <w:rsid w:val="00222055"/>
    <w:rsid w:val="00222812"/>
    <w:rsid w:val="00222A63"/>
    <w:rsid w:val="00222F24"/>
    <w:rsid w:val="002234A3"/>
    <w:rsid w:val="002234B2"/>
    <w:rsid w:val="00224288"/>
    <w:rsid w:val="00224E60"/>
    <w:rsid w:val="002255DA"/>
    <w:rsid w:val="00225C0A"/>
    <w:rsid w:val="002266F1"/>
    <w:rsid w:val="00226A58"/>
    <w:rsid w:val="00226BE7"/>
    <w:rsid w:val="002301D7"/>
    <w:rsid w:val="00230E1A"/>
    <w:rsid w:val="002314FC"/>
    <w:rsid w:val="00231A47"/>
    <w:rsid w:val="0023262A"/>
    <w:rsid w:val="002326E7"/>
    <w:rsid w:val="00232BFF"/>
    <w:rsid w:val="002332EB"/>
    <w:rsid w:val="00233792"/>
    <w:rsid w:val="00233A6F"/>
    <w:rsid w:val="00233FDD"/>
    <w:rsid w:val="002342D8"/>
    <w:rsid w:val="00234F05"/>
    <w:rsid w:val="00234FCD"/>
    <w:rsid w:val="00235193"/>
    <w:rsid w:val="0023543D"/>
    <w:rsid w:val="0023608E"/>
    <w:rsid w:val="00236A80"/>
    <w:rsid w:val="002377B9"/>
    <w:rsid w:val="00237DFE"/>
    <w:rsid w:val="00241086"/>
    <w:rsid w:val="002410A6"/>
    <w:rsid w:val="002412E8"/>
    <w:rsid w:val="00241880"/>
    <w:rsid w:val="002418C0"/>
    <w:rsid w:val="00241C4A"/>
    <w:rsid w:val="00241CFB"/>
    <w:rsid w:val="0024274F"/>
    <w:rsid w:val="002427CE"/>
    <w:rsid w:val="00242803"/>
    <w:rsid w:val="002428D5"/>
    <w:rsid w:val="002431C6"/>
    <w:rsid w:val="00243659"/>
    <w:rsid w:val="00243A1C"/>
    <w:rsid w:val="00244589"/>
    <w:rsid w:val="002445A0"/>
    <w:rsid w:val="00244716"/>
    <w:rsid w:val="00244858"/>
    <w:rsid w:val="00244874"/>
    <w:rsid w:val="00244A2F"/>
    <w:rsid w:val="002452F4"/>
    <w:rsid w:val="00245412"/>
    <w:rsid w:val="00245921"/>
    <w:rsid w:val="00245A6E"/>
    <w:rsid w:val="00245F89"/>
    <w:rsid w:val="00246168"/>
    <w:rsid w:val="002463D2"/>
    <w:rsid w:val="00246562"/>
    <w:rsid w:val="00246EB4"/>
    <w:rsid w:val="00247FED"/>
    <w:rsid w:val="00250FE1"/>
    <w:rsid w:val="0025127F"/>
    <w:rsid w:val="002515B6"/>
    <w:rsid w:val="00251FF0"/>
    <w:rsid w:val="0025203F"/>
    <w:rsid w:val="00252778"/>
    <w:rsid w:val="002528C7"/>
    <w:rsid w:val="00252CA2"/>
    <w:rsid w:val="00252FF9"/>
    <w:rsid w:val="00253769"/>
    <w:rsid w:val="00253F31"/>
    <w:rsid w:val="00254058"/>
    <w:rsid w:val="00254098"/>
    <w:rsid w:val="0025426B"/>
    <w:rsid w:val="00254366"/>
    <w:rsid w:val="0025460A"/>
    <w:rsid w:val="0025495A"/>
    <w:rsid w:val="00254F8F"/>
    <w:rsid w:val="00255B5F"/>
    <w:rsid w:val="00255BE7"/>
    <w:rsid w:val="00255E72"/>
    <w:rsid w:val="00256D98"/>
    <w:rsid w:val="0025784A"/>
    <w:rsid w:val="00257A28"/>
    <w:rsid w:val="00257C3D"/>
    <w:rsid w:val="00257C70"/>
    <w:rsid w:val="00257E1F"/>
    <w:rsid w:val="00260CB8"/>
    <w:rsid w:val="00261351"/>
    <w:rsid w:val="002619F3"/>
    <w:rsid w:val="00261C35"/>
    <w:rsid w:val="00261E03"/>
    <w:rsid w:val="00261EDD"/>
    <w:rsid w:val="00262558"/>
    <w:rsid w:val="00262CF2"/>
    <w:rsid w:val="00263449"/>
    <w:rsid w:val="002638CD"/>
    <w:rsid w:val="00263FFD"/>
    <w:rsid w:val="00265EB9"/>
    <w:rsid w:val="002666BB"/>
    <w:rsid w:val="00266EFC"/>
    <w:rsid w:val="00270002"/>
    <w:rsid w:val="00270369"/>
    <w:rsid w:val="00270775"/>
    <w:rsid w:val="00270EFD"/>
    <w:rsid w:val="0027114D"/>
    <w:rsid w:val="00273297"/>
    <w:rsid w:val="00273507"/>
    <w:rsid w:val="00274740"/>
    <w:rsid w:val="002749B9"/>
    <w:rsid w:val="00274EB8"/>
    <w:rsid w:val="00276130"/>
    <w:rsid w:val="00276449"/>
    <w:rsid w:val="002764B7"/>
    <w:rsid w:val="00276FE0"/>
    <w:rsid w:val="002779C0"/>
    <w:rsid w:val="002779F6"/>
    <w:rsid w:val="002804BF"/>
    <w:rsid w:val="00280942"/>
    <w:rsid w:val="00280B7A"/>
    <w:rsid w:val="00281759"/>
    <w:rsid w:val="00281BED"/>
    <w:rsid w:val="00282074"/>
    <w:rsid w:val="00282565"/>
    <w:rsid w:val="00283C1C"/>
    <w:rsid w:val="0028438C"/>
    <w:rsid w:val="0028490E"/>
    <w:rsid w:val="00284BB0"/>
    <w:rsid w:val="00285515"/>
    <w:rsid w:val="00285989"/>
    <w:rsid w:val="00285E3B"/>
    <w:rsid w:val="00286627"/>
    <w:rsid w:val="002872D8"/>
    <w:rsid w:val="0029031D"/>
    <w:rsid w:val="00290624"/>
    <w:rsid w:val="00291114"/>
    <w:rsid w:val="00291785"/>
    <w:rsid w:val="00291E87"/>
    <w:rsid w:val="00291FD0"/>
    <w:rsid w:val="002926EB"/>
    <w:rsid w:val="00292790"/>
    <w:rsid w:val="0029297B"/>
    <w:rsid w:val="002934C6"/>
    <w:rsid w:val="00293793"/>
    <w:rsid w:val="00293BAC"/>
    <w:rsid w:val="0029422B"/>
    <w:rsid w:val="002945E2"/>
    <w:rsid w:val="0029460B"/>
    <w:rsid w:val="00294732"/>
    <w:rsid w:val="00294B83"/>
    <w:rsid w:val="00294B88"/>
    <w:rsid w:val="00294D57"/>
    <w:rsid w:val="00294DE2"/>
    <w:rsid w:val="00295328"/>
    <w:rsid w:val="0029556F"/>
    <w:rsid w:val="0029564C"/>
    <w:rsid w:val="002957F1"/>
    <w:rsid w:val="00296C7C"/>
    <w:rsid w:val="00296D3A"/>
    <w:rsid w:val="002977E5"/>
    <w:rsid w:val="00297B5A"/>
    <w:rsid w:val="002A010A"/>
    <w:rsid w:val="002A0425"/>
    <w:rsid w:val="002A0C2E"/>
    <w:rsid w:val="002A0CAA"/>
    <w:rsid w:val="002A1549"/>
    <w:rsid w:val="002A1C58"/>
    <w:rsid w:val="002A232F"/>
    <w:rsid w:val="002A2BAD"/>
    <w:rsid w:val="002A2DC2"/>
    <w:rsid w:val="002A2F34"/>
    <w:rsid w:val="002A306B"/>
    <w:rsid w:val="002A3CB0"/>
    <w:rsid w:val="002A469B"/>
    <w:rsid w:val="002A4CA6"/>
    <w:rsid w:val="002A589D"/>
    <w:rsid w:val="002A5D3E"/>
    <w:rsid w:val="002A6135"/>
    <w:rsid w:val="002A61EE"/>
    <w:rsid w:val="002A701B"/>
    <w:rsid w:val="002A7076"/>
    <w:rsid w:val="002A7657"/>
    <w:rsid w:val="002A7743"/>
    <w:rsid w:val="002A7848"/>
    <w:rsid w:val="002A7C17"/>
    <w:rsid w:val="002B0375"/>
    <w:rsid w:val="002B164F"/>
    <w:rsid w:val="002B19CA"/>
    <w:rsid w:val="002B2AE4"/>
    <w:rsid w:val="002B2CB5"/>
    <w:rsid w:val="002B33A8"/>
    <w:rsid w:val="002B358C"/>
    <w:rsid w:val="002B3621"/>
    <w:rsid w:val="002B4417"/>
    <w:rsid w:val="002B48E7"/>
    <w:rsid w:val="002B4A25"/>
    <w:rsid w:val="002B50FE"/>
    <w:rsid w:val="002B55F5"/>
    <w:rsid w:val="002B5774"/>
    <w:rsid w:val="002B70D0"/>
    <w:rsid w:val="002B722A"/>
    <w:rsid w:val="002B74D1"/>
    <w:rsid w:val="002C01EA"/>
    <w:rsid w:val="002C0C77"/>
    <w:rsid w:val="002C0D71"/>
    <w:rsid w:val="002C1072"/>
    <w:rsid w:val="002C1C15"/>
    <w:rsid w:val="002C2948"/>
    <w:rsid w:val="002C2A68"/>
    <w:rsid w:val="002C2A96"/>
    <w:rsid w:val="002C33BA"/>
    <w:rsid w:val="002C3422"/>
    <w:rsid w:val="002C34A8"/>
    <w:rsid w:val="002C3A9F"/>
    <w:rsid w:val="002C40AA"/>
    <w:rsid w:val="002C4278"/>
    <w:rsid w:val="002C49EC"/>
    <w:rsid w:val="002C4CB1"/>
    <w:rsid w:val="002C4EC2"/>
    <w:rsid w:val="002C5101"/>
    <w:rsid w:val="002C5B78"/>
    <w:rsid w:val="002C628A"/>
    <w:rsid w:val="002C677D"/>
    <w:rsid w:val="002C7746"/>
    <w:rsid w:val="002C79CA"/>
    <w:rsid w:val="002D06E4"/>
    <w:rsid w:val="002D0D9F"/>
    <w:rsid w:val="002D1004"/>
    <w:rsid w:val="002D1E8F"/>
    <w:rsid w:val="002D2773"/>
    <w:rsid w:val="002D2DA6"/>
    <w:rsid w:val="002D38F3"/>
    <w:rsid w:val="002D4128"/>
    <w:rsid w:val="002D41C3"/>
    <w:rsid w:val="002D4E15"/>
    <w:rsid w:val="002D5013"/>
    <w:rsid w:val="002D588A"/>
    <w:rsid w:val="002D5D62"/>
    <w:rsid w:val="002D61DA"/>
    <w:rsid w:val="002D61FC"/>
    <w:rsid w:val="002D73D4"/>
    <w:rsid w:val="002D7AA7"/>
    <w:rsid w:val="002D7C0A"/>
    <w:rsid w:val="002E09C0"/>
    <w:rsid w:val="002E0B62"/>
    <w:rsid w:val="002E0E42"/>
    <w:rsid w:val="002E2350"/>
    <w:rsid w:val="002E2728"/>
    <w:rsid w:val="002E28CE"/>
    <w:rsid w:val="002E2CD9"/>
    <w:rsid w:val="002E379F"/>
    <w:rsid w:val="002E3DB0"/>
    <w:rsid w:val="002E3E30"/>
    <w:rsid w:val="002E45A6"/>
    <w:rsid w:val="002E4AF2"/>
    <w:rsid w:val="002E5137"/>
    <w:rsid w:val="002E5B31"/>
    <w:rsid w:val="002E60DD"/>
    <w:rsid w:val="002E7145"/>
    <w:rsid w:val="002E74B8"/>
    <w:rsid w:val="002E7CD1"/>
    <w:rsid w:val="002F0199"/>
    <w:rsid w:val="002F04AC"/>
    <w:rsid w:val="002F06F7"/>
    <w:rsid w:val="002F0783"/>
    <w:rsid w:val="002F0B06"/>
    <w:rsid w:val="002F2116"/>
    <w:rsid w:val="002F2535"/>
    <w:rsid w:val="002F2AAD"/>
    <w:rsid w:val="002F372D"/>
    <w:rsid w:val="002F4225"/>
    <w:rsid w:val="002F4274"/>
    <w:rsid w:val="002F451E"/>
    <w:rsid w:val="002F4578"/>
    <w:rsid w:val="002F4C9A"/>
    <w:rsid w:val="002F4FC7"/>
    <w:rsid w:val="002F5E3D"/>
    <w:rsid w:val="002F6451"/>
    <w:rsid w:val="002F6875"/>
    <w:rsid w:val="002F70FA"/>
    <w:rsid w:val="002F7606"/>
    <w:rsid w:val="002F77CB"/>
    <w:rsid w:val="00300BC3"/>
    <w:rsid w:val="0030140A"/>
    <w:rsid w:val="00301B7D"/>
    <w:rsid w:val="00301DA3"/>
    <w:rsid w:val="003021FE"/>
    <w:rsid w:val="00302226"/>
    <w:rsid w:val="00302238"/>
    <w:rsid w:val="003023CF"/>
    <w:rsid w:val="00302F05"/>
    <w:rsid w:val="00302FCD"/>
    <w:rsid w:val="003038B7"/>
    <w:rsid w:val="00303988"/>
    <w:rsid w:val="00303ACB"/>
    <w:rsid w:val="00303C3E"/>
    <w:rsid w:val="00303FF5"/>
    <w:rsid w:val="00304333"/>
    <w:rsid w:val="003047BA"/>
    <w:rsid w:val="003048EB"/>
    <w:rsid w:val="00304C6E"/>
    <w:rsid w:val="00305970"/>
    <w:rsid w:val="003061AE"/>
    <w:rsid w:val="00306303"/>
    <w:rsid w:val="0030631D"/>
    <w:rsid w:val="0030676E"/>
    <w:rsid w:val="00306859"/>
    <w:rsid w:val="00306B94"/>
    <w:rsid w:val="003071B1"/>
    <w:rsid w:val="00307A93"/>
    <w:rsid w:val="003104C0"/>
    <w:rsid w:val="003114A9"/>
    <w:rsid w:val="00311AFF"/>
    <w:rsid w:val="003125AE"/>
    <w:rsid w:val="003128DA"/>
    <w:rsid w:val="0031296E"/>
    <w:rsid w:val="00312B5D"/>
    <w:rsid w:val="00313263"/>
    <w:rsid w:val="003145BE"/>
    <w:rsid w:val="00314B02"/>
    <w:rsid w:val="003152C5"/>
    <w:rsid w:val="00315BA7"/>
    <w:rsid w:val="00315CF0"/>
    <w:rsid w:val="00315EC0"/>
    <w:rsid w:val="0031636C"/>
    <w:rsid w:val="00316433"/>
    <w:rsid w:val="003167A3"/>
    <w:rsid w:val="00316B40"/>
    <w:rsid w:val="00317103"/>
    <w:rsid w:val="0031746D"/>
    <w:rsid w:val="00317CFF"/>
    <w:rsid w:val="003202FD"/>
    <w:rsid w:val="00320D49"/>
    <w:rsid w:val="00320E75"/>
    <w:rsid w:val="003217B7"/>
    <w:rsid w:val="00321E58"/>
    <w:rsid w:val="00322C3B"/>
    <w:rsid w:val="00322CB1"/>
    <w:rsid w:val="0032335D"/>
    <w:rsid w:val="00323D11"/>
    <w:rsid w:val="00323F0B"/>
    <w:rsid w:val="0032475C"/>
    <w:rsid w:val="00324BFD"/>
    <w:rsid w:val="00324FCE"/>
    <w:rsid w:val="003253B3"/>
    <w:rsid w:val="00325A25"/>
    <w:rsid w:val="003274F7"/>
    <w:rsid w:val="00327A4C"/>
    <w:rsid w:val="00327C14"/>
    <w:rsid w:val="00327DC3"/>
    <w:rsid w:val="00327E2F"/>
    <w:rsid w:val="00331185"/>
    <w:rsid w:val="0033142A"/>
    <w:rsid w:val="00331635"/>
    <w:rsid w:val="0033165E"/>
    <w:rsid w:val="00331903"/>
    <w:rsid w:val="00331AC2"/>
    <w:rsid w:val="00332423"/>
    <w:rsid w:val="0033292F"/>
    <w:rsid w:val="00332A87"/>
    <w:rsid w:val="00332E2A"/>
    <w:rsid w:val="0033330F"/>
    <w:rsid w:val="0033384B"/>
    <w:rsid w:val="00333B4D"/>
    <w:rsid w:val="0033451E"/>
    <w:rsid w:val="0033453F"/>
    <w:rsid w:val="003349C7"/>
    <w:rsid w:val="00334CE0"/>
    <w:rsid w:val="0033539E"/>
    <w:rsid w:val="00335AF8"/>
    <w:rsid w:val="00336969"/>
    <w:rsid w:val="00336FAE"/>
    <w:rsid w:val="003371CC"/>
    <w:rsid w:val="003372D4"/>
    <w:rsid w:val="00337501"/>
    <w:rsid w:val="0033792F"/>
    <w:rsid w:val="003379F2"/>
    <w:rsid w:val="00337B3F"/>
    <w:rsid w:val="003405D6"/>
    <w:rsid w:val="003405DB"/>
    <w:rsid w:val="003406BE"/>
    <w:rsid w:val="0034070D"/>
    <w:rsid w:val="00340F36"/>
    <w:rsid w:val="003417EF"/>
    <w:rsid w:val="003419FF"/>
    <w:rsid w:val="00341C47"/>
    <w:rsid w:val="003420F8"/>
    <w:rsid w:val="00342644"/>
    <w:rsid w:val="00342B9C"/>
    <w:rsid w:val="00343399"/>
    <w:rsid w:val="0034369B"/>
    <w:rsid w:val="0034387A"/>
    <w:rsid w:val="00343ED8"/>
    <w:rsid w:val="0034476A"/>
    <w:rsid w:val="003447B9"/>
    <w:rsid w:val="003448CA"/>
    <w:rsid w:val="00344A9A"/>
    <w:rsid w:val="00344B7B"/>
    <w:rsid w:val="00344C5B"/>
    <w:rsid w:val="003453CD"/>
    <w:rsid w:val="00345984"/>
    <w:rsid w:val="003459C8"/>
    <w:rsid w:val="00345E6A"/>
    <w:rsid w:val="003462AC"/>
    <w:rsid w:val="00347284"/>
    <w:rsid w:val="003472A5"/>
    <w:rsid w:val="0034740C"/>
    <w:rsid w:val="00347934"/>
    <w:rsid w:val="00350BFA"/>
    <w:rsid w:val="00350DAD"/>
    <w:rsid w:val="003512DF"/>
    <w:rsid w:val="00351480"/>
    <w:rsid w:val="00351D2F"/>
    <w:rsid w:val="00351E89"/>
    <w:rsid w:val="00351F92"/>
    <w:rsid w:val="003532AA"/>
    <w:rsid w:val="003534B7"/>
    <w:rsid w:val="003539A3"/>
    <w:rsid w:val="00353B4E"/>
    <w:rsid w:val="00354094"/>
    <w:rsid w:val="003542F8"/>
    <w:rsid w:val="00354362"/>
    <w:rsid w:val="00354427"/>
    <w:rsid w:val="00354CA3"/>
    <w:rsid w:val="00354F76"/>
    <w:rsid w:val="003556D2"/>
    <w:rsid w:val="00355E81"/>
    <w:rsid w:val="0035614F"/>
    <w:rsid w:val="0035616F"/>
    <w:rsid w:val="003561DB"/>
    <w:rsid w:val="00356B8C"/>
    <w:rsid w:val="00357325"/>
    <w:rsid w:val="003577F2"/>
    <w:rsid w:val="00357A8C"/>
    <w:rsid w:val="00357AF5"/>
    <w:rsid w:val="00357CE4"/>
    <w:rsid w:val="00360B54"/>
    <w:rsid w:val="0036118C"/>
    <w:rsid w:val="003612C5"/>
    <w:rsid w:val="003618B6"/>
    <w:rsid w:val="00361EA3"/>
    <w:rsid w:val="00361F3D"/>
    <w:rsid w:val="00362A45"/>
    <w:rsid w:val="00362CB7"/>
    <w:rsid w:val="00362FF4"/>
    <w:rsid w:val="00363104"/>
    <w:rsid w:val="003635EF"/>
    <w:rsid w:val="0036371B"/>
    <w:rsid w:val="00364003"/>
    <w:rsid w:val="003644C7"/>
    <w:rsid w:val="003648E5"/>
    <w:rsid w:val="00364B2F"/>
    <w:rsid w:val="003654F0"/>
    <w:rsid w:val="00367453"/>
    <w:rsid w:val="00367697"/>
    <w:rsid w:val="0036791C"/>
    <w:rsid w:val="003704F4"/>
    <w:rsid w:val="003705B7"/>
    <w:rsid w:val="00370656"/>
    <w:rsid w:val="00370D91"/>
    <w:rsid w:val="00370F1C"/>
    <w:rsid w:val="003715BF"/>
    <w:rsid w:val="00371DD4"/>
    <w:rsid w:val="00372178"/>
    <w:rsid w:val="0037255D"/>
    <w:rsid w:val="00372A3E"/>
    <w:rsid w:val="0037320F"/>
    <w:rsid w:val="00373DDD"/>
    <w:rsid w:val="003754CA"/>
    <w:rsid w:val="0037583A"/>
    <w:rsid w:val="00375CDC"/>
    <w:rsid w:val="003769A3"/>
    <w:rsid w:val="00381528"/>
    <w:rsid w:val="003815FB"/>
    <w:rsid w:val="00381747"/>
    <w:rsid w:val="00381BCF"/>
    <w:rsid w:val="00382003"/>
    <w:rsid w:val="00382237"/>
    <w:rsid w:val="003825D6"/>
    <w:rsid w:val="0038333A"/>
    <w:rsid w:val="003834E3"/>
    <w:rsid w:val="00383AAF"/>
    <w:rsid w:val="0038438B"/>
    <w:rsid w:val="00384B93"/>
    <w:rsid w:val="00384F14"/>
    <w:rsid w:val="00384FB9"/>
    <w:rsid w:val="00385419"/>
    <w:rsid w:val="00385834"/>
    <w:rsid w:val="00385853"/>
    <w:rsid w:val="003858CC"/>
    <w:rsid w:val="003860B7"/>
    <w:rsid w:val="0038720F"/>
    <w:rsid w:val="00387D86"/>
    <w:rsid w:val="003904CE"/>
    <w:rsid w:val="00390C80"/>
    <w:rsid w:val="00391013"/>
    <w:rsid w:val="003913D2"/>
    <w:rsid w:val="003929E1"/>
    <w:rsid w:val="00393955"/>
    <w:rsid w:val="00394336"/>
    <w:rsid w:val="0039455A"/>
    <w:rsid w:val="003946FB"/>
    <w:rsid w:val="00394C63"/>
    <w:rsid w:val="003956B1"/>
    <w:rsid w:val="00395CC9"/>
    <w:rsid w:val="00395EA3"/>
    <w:rsid w:val="00396115"/>
    <w:rsid w:val="00396670"/>
    <w:rsid w:val="0039668E"/>
    <w:rsid w:val="00397872"/>
    <w:rsid w:val="00397922"/>
    <w:rsid w:val="003A04E3"/>
    <w:rsid w:val="003A0999"/>
    <w:rsid w:val="003A0A35"/>
    <w:rsid w:val="003A0A5D"/>
    <w:rsid w:val="003A0A79"/>
    <w:rsid w:val="003A0C6A"/>
    <w:rsid w:val="003A143D"/>
    <w:rsid w:val="003A1926"/>
    <w:rsid w:val="003A1AB3"/>
    <w:rsid w:val="003A1B9F"/>
    <w:rsid w:val="003A1DCE"/>
    <w:rsid w:val="003A21CF"/>
    <w:rsid w:val="003A265A"/>
    <w:rsid w:val="003A2AB5"/>
    <w:rsid w:val="003A31C2"/>
    <w:rsid w:val="003A353F"/>
    <w:rsid w:val="003A3971"/>
    <w:rsid w:val="003A4154"/>
    <w:rsid w:val="003A5679"/>
    <w:rsid w:val="003A6C49"/>
    <w:rsid w:val="003A6EF7"/>
    <w:rsid w:val="003A70DC"/>
    <w:rsid w:val="003A72E6"/>
    <w:rsid w:val="003B0413"/>
    <w:rsid w:val="003B072F"/>
    <w:rsid w:val="003B0924"/>
    <w:rsid w:val="003B1285"/>
    <w:rsid w:val="003B1EB1"/>
    <w:rsid w:val="003B212A"/>
    <w:rsid w:val="003B21A2"/>
    <w:rsid w:val="003B254D"/>
    <w:rsid w:val="003B289D"/>
    <w:rsid w:val="003B2B6D"/>
    <w:rsid w:val="003B2E5D"/>
    <w:rsid w:val="003B30AE"/>
    <w:rsid w:val="003B42C1"/>
    <w:rsid w:val="003B55BC"/>
    <w:rsid w:val="003B55EF"/>
    <w:rsid w:val="003B717E"/>
    <w:rsid w:val="003B780E"/>
    <w:rsid w:val="003B7F11"/>
    <w:rsid w:val="003C0231"/>
    <w:rsid w:val="003C0519"/>
    <w:rsid w:val="003C0B43"/>
    <w:rsid w:val="003C0C1B"/>
    <w:rsid w:val="003C10EC"/>
    <w:rsid w:val="003C1DB9"/>
    <w:rsid w:val="003C1E80"/>
    <w:rsid w:val="003C32F6"/>
    <w:rsid w:val="003C4F64"/>
    <w:rsid w:val="003C4F83"/>
    <w:rsid w:val="003C6C3A"/>
    <w:rsid w:val="003D0049"/>
    <w:rsid w:val="003D012B"/>
    <w:rsid w:val="003D0CA4"/>
    <w:rsid w:val="003D1A21"/>
    <w:rsid w:val="003D207D"/>
    <w:rsid w:val="003D25FF"/>
    <w:rsid w:val="003D3D21"/>
    <w:rsid w:val="003D4623"/>
    <w:rsid w:val="003D49F0"/>
    <w:rsid w:val="003D4C1E"/>
    <w:rsid w:val="003D632A"/>
    <w:rsid w:val="003D671B"/>
    <w:rsid w:val="003D6A64"/>
    <w:rsid w:val="003D6DC7"/>
    <w:rsid w:val="003D6F67"/>
    <w:rsid w:val="003D70AF"/>
    <w:rsid w:val="003D75B7"/>
    <w:rsid w:val="003D7BE5"/>
    <w:rsid w:val="003E05AB"/>
    <w:rsid w:val="003E1C9C"/>
    <w:rsid w:val="003E1E40"/>
    <w:rsid w:val="003E21C1"/>
    <w:rsid w:val="003E2B14"/>
    <w:rsid w:val="003E318B"/>
    <w:rsid w:val="003E3702"/>
    <w:rsid w:val="003E3D55"/>
    <w:rsid w:val="003E40AA"/>
    <w:rsid w:val="003E4293"/>
    <w:rsid w:val="003E4435"/>
    <w:rsid w:val="003E456B"/>
    <w:rsid w:val="003E48AF"/>
    <w:rsid w:val="003E4AE7"/>
    <w:rsid w:val="003E56B0"/>
    <w:rsid w:val="003E5954"/>
    <w:rsid w:val="003E595C"/>
    <w:rsid w:val="003E6774"/>
    <w:rsid w:val="003E6999"/>
    <w:rsid w:val="003E6CE2"/>
    <w:rsid w:val="003E71BE"/>
    <w:rsid w:val="003E738E"/>
    <w:rsid w:val="003E783E"/>
    <w:rsid w:val="003F0876"/>
    <w:rsid w:val="003F0CF8"/>
    <w:rsid w:val="003F0F54"/>
    <w:rsid w:val="003F11A8"/>
    <w:rsid w:val="003F13FE"/>
    <w:rsid w:val="003F1478"/>
    <w:rsid w:val="003F14C4"/>
    <w:rsid w:val="003F1A47"/>
    <w:rsid w:val="003F20B2"/>
    <w:rsid w:val="003F3587"/>
    <w:rsid w:val="003F3777"/>
    <w:rsid w:val="003F3C59"/>
    <w:rsid w:val="003F44A6"/>
    <w:rsid w:val="003F49AE"/>
    <w:rsid w:val="003F4BF9"/>
    <w:rsid w:val="003F5384"/>
    <w:rsid w:val="003F556B"/>
    <w:rsid w:val="003F5FCA"/>
    <w:rsid w:val="003F6887"/>
    <w:rsid w:val="003F692F"/>
    <w:rsid w:val="003F6AF4"/>
    <w:rsid w:val="003F6F14"/>
    <w:rsid w:val="003F6F2F"/>
    <w:rsid w:val="003F74F4"/>
    <w:rsid w:val="003F75DA"/>
    <w:rsid w:val="0040008E"/>
    <w:rsid w:val="00400105"/>
    <w:rsid w:val="004006FE"/>
    <w:rsid w:val="004008FB"/>
    <w:rsid w:val="004010BD"/>
    <w:rsid w:val="00401122"/>
    <w:rsid w:val="00401F01"/>
    <w:rsid w:val="00402947"/>
    <w:rsid w:val="00402ACA"/>
    <w:rsid w:val="00402FAF"/>
    <w:rsid w:val="00403CB2"/>
    <w:rsid w:val="00404116"/>
    <w:rsid w:val="0040419D"/>
    <w:rsid w:val="0040468F"/>
    <w:rsid w:val="00404918"/>
    <w:rsid w:val="00404AE5"/>
    <w:rsid w:val="00405AEE"/>
    <w:rsid w:val="00405BFE"/>
    <w:rsid w:val="00406438"/>
    <w:rsid w:val="00406FA0"/>
    <w:rsid w:val="0040742C"/>
    <w:rsid w:val="00407492"/>
    <w:rsid w:val="00407A57"/>
    <w:rsid w:val="0041077D"/>
    <w:rsid w:val="00410A0C"/>
    <w:rsid w:val="00410B52"/>
    <w:rsid w:val="0041176D"/>
    <w:rsid w:val="00412893"/>
    <w:rsid w:val="00412A45"/>
    <w:rsid w:val="0041344B"/>
    <w:rsid w:val="00413891"/>
    <w:rsid w:val="00413974"/>
    <w:rsid w:val="004148B6"/>
    <w:rsid w:val="00414A85"/>
    <w:rsid w:val="00414B23"/>
    <w:rsid w:val="0041531B"/>
    <w:rsid w:val="00416E1E"/>
    <w:rsid w:val="00416FE3"/>
    <w:rsid w:val="00417289"/>
    <w:rsid w:val="00417991"/>
    <w:rsid w:val="00417A06"/>
    <w:rsid w:val="00420000"/>
    <w:rsid w:val="0042027F"/>
    <w:rsid w:val="00420E9F"/>
    <w:rsid w:val="00420F3E"/>
    <w:rsid w:val="00421C07"/>
    <w:rsid w:val="0042286D"/>
    <w:rsid w:val="00422A89"/>
    <w:rsid w:val="00422BFA"/>
    <w:rsid w:val="00422E89"/>
    <w:rsid w:val="00422FF0"/>
    <w:rsid w:val="00423122"/>
    <w:rsid w:val="00423497"/>
    <w:rsid w:val="0042378A"/>
    <w:rsid w:val="00423E9C"/>
    <w:rsid w:val="00424343"/>
    <w:rsid w:val="00424BA9"/>
    <w:rsid w:val="00424C4A"/>
    <w:rsid w:val="00424E57"/>
    <w:rsid w:val="00425597"/>
    <w:rsid w:val="00425FE6"/>
    <w:rsid w:val="004271C8"/>
    <w:rsid w:val="00427306"/>
    <w:rsid w:val="004277E1"/>
    <w:rsid w:val="00427D62"/>
    <w:rsid w:val="00430D73"/>
    <w:rsid w:val="00430D94"/>
    <w:rsid w:val="0043103A"/>
    <w:rsid w:val="00431AAA"/>
    <w:rsid w:val="00431BC0"/>
    <w:rsid w:val="00431EA6"/>
    <w:rsid w:val="00432514"/>
    <w:rsid w:val="00432855"/>
    <w:rsid w:val="00432FC2"/>
    <w:rsid w:val="004332A1"/>
    <w:rsid w:val="00433300"/>
    <w:rsid w:val="004334F8"/>
    <w:rsid w:val="00433EC7"/>
    <w:rsid w:val="00434B2D"/>
    <w:rsid w:val="0043506D"/>
    <w:rsid w:val="00436054"/>
    <w:rsid w:val="00436D8A"/>
    <w:rsid w:val="004377EA"/>
    <w:rsid w:val="00437D8B"/>
    <w:rsid w:val="00440591"/>
    <w:rsid w:val="00440A07"/>
    <w:rsid w:val="00441488"/>
    <w:rsid w:val="00441865"/>
    <w:rsid w:val="00441EAF"/>
    <w:rsid w:val="0044230A"/>
    <w:rsid w:val="004423D0"/>
    <w:rsid w:val="00442538"/>
    <w:rsid w:val="0044438A"/>
    <w:rsid w:val="004443DC"/>
    <w:rsid w:val="0044462F"/>
    <w:rsid w:val="0044495B"/>
    <w:rsid w:val="00444A23"/>
    <w:rsid w:val="00444E6A"/>
    <w:rsid w:val="00445304"/>
    <w:rsid w:val="00445849"/>
    <w:rsid w:val="004458A9"/>
    <w:rsid w:val="00445E5B"/>
    <w:rsid w:val="004464D8"/>
    <w:rsid w:val="0044710D"/>
    <w:rsid w:val="00447170"/>
    <w:rsid w:val="00447E91"/>
    <w:rsid w:val="004503AA"/>
    <w:rsid w:val="004507C7"/>
    <w:rsid w:val="0045089C"/>
    <w:rsid w:val="004509B2"/>
    <w:rsid w:val="0045201C"/>
    <w:rsid w:val="004524A0"/>
    <w:rsid w:val="00452894"/>
    <w:rsid w:val="00453C42"/>
    <w:rsid w:val="00454017"/>
    <w:rsid w:val="00454A10"/>
    <w:rsid w:val="00454F97"/>
    <w:rsid w:val="00455088"/>
    <w:rsid w:val="00455341"/>
    <w:rsid w:val="004558FD"/>
    <w:rsid w:val="004564CF"/>
    <w:rsid w:val="004564EB"/>
    <w:rsid w:val="00456B56"/>
    <w:rsid w:val="00457183"/>
    <w:rsid w:val="00457293"/>
    <w:rsid w:val="00457786"/>
    <w:rsid w:val="00457B17"/>
    <w:rsid w:val="00457BC7"/>
    <w:rsid w:val="00460579"/>
    <w:rsid w:val="00461244"/>
    <w:rsid w:val="0046142E"/>
    <w:rsid w:val="00461575"/>
    <w:rsid w:val="0046173D"/>
    <w:rsid w:val="0046198D"/>
    <w:rsid w:val="00461CF0"/>
    <w:rsid w:val="00461D00"/>
    <w:rsid w:val="00462205"/>
    <w:rsid w:val="00462DCF"/>
    <w:rsid w:val="00462E1F"/>
    <w:rsid w:val="00463B1F"/>
    <w:rsid w:val="00463E3F"/>
    <w:rsid w:val="00464630"/>
    <w:rsid w:val="00465319"/>
    <w:rsid w:val="00465550"/>
    <w:rsid w:val="00465CFD"/>
    <w:rsid w:val="00465D21"/>
    <w:rsid w:val="00465E18"/>
    <w:rsid w:val="00465EE4"/>
    <w:rsid w:val="004668C3"/>
    <w:rsid w:val="00466D75"/>
    <w:rsid w:val="0046726D"/>
    <w:rsid w:val="0046728F"/>
    <w:rsid w:val="004704A6"/>
    <w:rsid w:val="00470DA2"/>
    <w:rsid w:val="00470DFD"/>
    <w:rsid w:val="00470F62"/>
    <w:rsid w:val="0047177E"/>
    <w:rsid w:val="00471DF4"/>
    <w:rsid w:val="00471F82"/>
    <w:rsid w:val="00472901"/>
    <w:rsid w:val="00472AFB"/>
    <w:rsid w:val="0047375E"/>
    <w:rsid w:val="004737F5"/>
    <w:rsid w:val="00473829"/>
    <w:rsid w:val="00474056"/>
    <w:rsid w:val="00474113"/>
    <w:rsid w:val="004749C7"/>
    <w:rsid w:val="00474CC5"/>
    <w:rsid w:val="00474E6F"/>
    <w:rsid w:val="0047695D"/>
    <w:rsid w:val="004769B0"/>
    <w:rsid w:val="00476D0D"/>
    <w:rsid w:val="00476F5C"/>
    <w:rsid w:val="00477353"/>
    <w:rsid w:val="00480609"/>
    <w:rsid w:val="004808E8"/>
    <w:rsid w:val="00480ADA"/>
    <w:rsid w:val="00480D93"/>
    <w:rsid w:val="004812CF"/>
    <w:rsid w:val="004813C3"/>
    <w:rsid w:val="00482ABB"/>
    <w:rsid w:val="004839A7"/>
    <w:rsid w:val="00483EC0"/>
    <w:rsid w:val="00485191"/>
    <w:rsid w:val="004858B6"/>
    <w:rsid w:val="00485B56"/>
    <w:rsid w:val="00485C80"/>
    <w:rsid w:val="00485EA7"/>
    <w:rsid w:val="0048611E"/>
    <w:rsid w:val="00486215"/>
    <w:rsid w:val="00486595"/>
    <w:rsid w:val="0048695B"/>
    <w:rsid w:val="0048752C"/>
    <w:rsid w:val="00487943"/>
    <w:rsid w:val="00487A4B"/>
    <w:rsid w:val="00487E62"/>
    <w:rsid w:val="00487F60"/>
    <w:rsid w:val="00487F63"/>
    <w:rsid w:val="00490914"/>
    <w:rsid w:val="00490A5C"/>
    <w:rsid w:val="00490D83"/>
    <w:rsid w:val="00490F15"/>
    <w:rsid w:val="00491ADC"/>
    <w:rsid w:val="00492669"/>
    <w:rsid w:val="004929C7"/>
    <w:rsid w:val="00493C47"/>
    <w:rsid w:val="00494B48"/>
    <w:rsid w:val="00494F0E"/>
    <w:rsid w:val="00495632"/>
    <w:rsid w:val="00495CB7"/>
    <w:rsid w:val="00497238"/>
    <w:rsid w:val="0049791C"/>
    <w:rsid w:val="00497DBB"/>
    <w:rsid w:val="00497EE2"/>
    <w:rsid w:val="004A0614"/>
    <w:rsid w:val="004A0E91"/>
    <w:rsid w:val="004A1810"/>
    <w:rsid w:val="004A1A4C"/>
    <w:rsid w:val="004A1B63"/>
    <w:rsid w:val="004A2078"/>
    <w:rsid w:val="004A2609"/>
    <w:rsid w:val="004A4991"/>
    <w:rsid w:val="004A5041"/>
    <w:rsid w:val="004A585A"/>
    <w:rsid w:val="004A5DF2"/>
    <w:rsid w:val="004A6735"/>
    <w:rsid w:val="004A6DCF"/>
    <w:rsid w:val="004A6FCF"/>
    <w:rsid w:val="004A7459"/>
    <w:rsid w:val="004A76FD"/>
    <w:rsid w:val="004A7CE2"/>
    <w:rsid w:val="004A7FA3"/>
    <w:rsid w:val="004B0014"/>
    <w:rsid w:val="004B0302"/>
    <w:rsid w:val="004B031D"/>
    <w:rsid w:val="004B09EC"/>
    <w:rsid w:val="004B0D6B"/>
    <w:rsid w:val="004B1B92"/>
    <w:rsid w:val="004B2657"/>
    <w:rsid w:val="004B3246"/>
    <w:rsid w:val="004B333A"/>
    <w:rsid w:val="004B3345"/>
    <w:rsid w:val="004B3B6F"/>
    <w:rsid w:val="004B3C8B"/>
    <w:rsid w:val="004B3E16"/>
    <w:rsid w:val="004B4476"/>
    <w:rsid w:val="004B4BA0"/>
    <w:rsid w:val="004B4D2E"/>
    <w:rsid w:val="004B5121"/>
    <w:rsid w:val="004B561F"/>
    <w:rsid w:val="004B58D1"/>
    <w:rsid w:val="004B73D1"/>
    <w:rsid w:val="004B77FA"/>
    <w:rsid w:val="004C024F"/>
    <w:rsid w:val="004C0374"/>
    <w:rsid w:val="004C0659"/>
    <w:rsid w:val="004C0A70"/>
    <w:rsid w:val="004C0CF7"/>
    <w:rsid w:val="004C1097"/>
    <w:rsid w:val="004C13FE"/>
    <w:rsid w:val="004C149B"/>
    <w:rsid w:val="004C16D4"/>
    <w:rsid w:val="004C1C81"/>
    <w:rsid w:val="004C23A7"/>
    <w:rsid w:val="004C24FD"/>
    <w:rsid w:val="004C27EB"/>
    <w:rsid w:val="004C34A6"/>
    <w:rsid w:val="004C3B1E"/>
    <w:rsid w:val="004C3F76"/>
    <w:rsid w:val="004C4432"/>
    <w:rsid w:val="004C4C14"/>
    <w:rsid w:val="004C4E9F"/>
    <w:rsid w:val="004C57BE"/>
    <w:rsid w:val="004C6C02"/>
    <w:rsid w:val="004C7418"/>
    <w:rsid w:val="004C7ACC"/>
    <w:rsid w:val="004D0420"/>
    <w:rsid w:val="004D058A"/>
    <w:rsid w:val="004D06F5"/>
    <w:rsid w:val="004D08E0"/>
    <w:rsid w:val="004D0926"/>
    <w:rsid w:val="004D125B"/>
    <w:rsid w:val="004D1599"/>
    <w:rsid w:val="004D1801"/>
    <w:rsid w:val="004D180B"/>
    <w:rsid w:val="004D1F04"/>
    <w:rsid w:val="004D21DF"/>
    <w:rsid w:val="004D2260"/>
    <w:rsid w:val="004D227C"/>
    <w:rsid w:val="004D2CEA"/>
    <w:rsid w:val="004D2D8E"/>
    <w:rsid w:val="004D2DF3"/>
    <w:rsid w:val="004D2F68"/>
    <w:rsid w:val="004D421E"/>
    <w:rsid w:val="004D477E"/>
    <w:rsid w:val="004D4A63"/>
    <w:rsid w:val="004D4CAA"/>
    <w:rsid w:val="004D6188"/>
    <w:rsid w:val="004D7B8D"/>
    <w:rsid w:val="004D7BF3"/>
    <w:rsid w:val="004E0E90"/>
    <w:rsid w:val="004E1577"/>
    <w:rsid w:val="004E19DA"/>
    <w:rsid w:val="004E2158"/>
    <w:rsid w:val="004E24E2"/>
    <w:rsid w:val="004E2A5C"/>
    <w:rsid w:val="004E2B33"/>
    <w:rsid w:val="004E2CC7"/>
    <w:rsid w:val="004E3760"/>
    <w:rsid w:val="004E3E0B"/>
    <w:rsid w:val="004E4E56"/>
    <w:rsid w:val="004E5273"/>
    <w:rsid w:val="004E5385"/>
    <w:rsid w:val="004E58BB"/>
    <w:rsid w:val="004E5A47"/>
    <w:rsid w:val="004E5B39"/>
    <w:rsid w:val="004E5B9C"/>
    <w:rsid w:val="004E6773"/>
    <w:rsid w:val="004E72C4"/>
    <w:rsid w:val="004E747A"/>
    <w:rsid w:val="004E74ED"/>
    <w:rsid w:val="004E78D9"/>
    <w:rsid w:val="004E7A86"/>
    <w:rsid w:val="004F0104"/>
    <w:rsid w:val="004F02CC"/>
    <w:rsid w:val="004F0646"/>
    <w:rsid w:val="004F083B"/>
    <w:rsid w:val="004F08EF"/>
    <w:rsid w:val="004F0C1F"/>
    <w:rsid w:val="004F1C77"/>
    <w:rsid w:val="004F230B"/>
    <w:rsid w:val="004F3100"/>
    <w:rsid w:val="004F3179"/>
    <w:rsid w:val="004F43BE"/>
    <w:rsid w:val="004F4965"/>
    <w:rsid w:val="004F4C7C"/>
    <w:rsid w:val="004F53F7"/>
    <w:rsid w:val="004F5605"/>
    <w:rsid w:val="004F58E5"/>
    <w:rsid w:val="004F5910"/>
    <w:rsid w:val="004F59CC"/>
    <w:rsid w:val="004F5B34"/>
    <w:rsid w:val="004F5E7A"/>
    <w:rsid w:val="004F63AA"/>
    <w:rsid w:val="004F64E0"/>
    <w:rsid w:val="004F691D"/>
    <w:rsid w:val="004F733C"/>
    <w:rsid w:val="004F762D"/>
    <w:rsid w:val="004F76CE"/>
    <w:rsid w:val="004F7712"/>
    <w:rsid w:val="004F7C34"/>
    <w:rsid w:val="0050019E"/>
    <w:rsid w:val="0050032D"/>
    <w:rsid w:val="005004B5"/>
    <w:rsid w:val="005006B0"/>
    <w:rsid w:val="00500727"/>
    <w:rsid w:val="00500A24"/>
    <w:rsid w:val="00500C83"/>
    <w:rsid w:val="005019A4"/>
    <w:rsid w:val="00501E0A"/>
    <w:rsid w:val="005021E4"/>
    <w:rsid w:val="00502B64"/>
    <w:rsid w:val="005031C9"/>
    <w:rsid w:val="00503C06"/>
    <w:rsid w:val="0050461E"/>
    <w:rsid w:val="00504B34"/>
    <w:rsid w:val="005056B3"/>
    <w:rsid w:val="005058BF"/>
    <w:rsid w:val="00505998"/>
    <w:rsid w:val="00505C4E"/>
    <w:rsid w:val="00505D53"/>
    <w:rsid w:val="00506398"/>
    <w:rsid w:val="005067A6"/>
    <w:rsid w:val="005068C8"/>
    <w:rsid w:val="005101F8"/>
    <w:rsid w:val="005102E5"/>
    <w:rsid w:val="00510A03"/>
    <w:rsid w:val="005114F6"/>
    <w:rsid w:val="00511B06"/>
    <w:rsid w:val="00512704"/>
    <w:rsid w:val="00512F7B"/>
    <w:rsid w:val="00513496"/>
    <w:rsid w:val="00514076"/>
    <w:rsid w:val="0051445F"/>
    <w:rsid w:val="00514510"/>
    <w:rsid w:val="00514A99"/>
    <w:rsid w:val="00514EDD"/>
    <w:rsid w:val="005154BA"/>
    <w:rsid w:val="005157D2"/>
    <w:rsid w:val="00515D3F"/>
    <w:rsid w:val="00515D71"/>
    <w:rsid w:val="00515ECC"/>
    <w:rsid w:val="00516030"/>
    <w:rsid w:val="0051639E"/>
    <w:rsid w:val="00516E05"/>
    <w:rsid w:val="00517C6E"/>
    <w:rsid w:val="00517FEA"/>
    <w:rsid w:val="005201ED"/>
    <w:rsid w:val="005204BA"/>
    <w:rsid w:val="005205B1"/>
    <w:rsid w:val="00520902"/>
    <w:rsid w:val="00520982"/>
    <w:rsid w:val="00520A16"/>
    <w:rsid w:val="00520C36"/>
    <w:rsid w:val="00520D41"/>
    <w:rsid w:val="0052129B"/>
    <w:rsid w:val="005219BB"/>
    <w:rsid w:val="00521A69"/>
    <w:rsid w:val="00521B7A"/>
    <w:rsid w:val="005222D7"/>
    <w:rsid w:val="00522487"/>
    <w:rsid w:val="0052255B"/>
    <w:rsid w:val="00522DEE"/>
    <w:rsid w:val="0052365E"/>
    <w:rsid w:val="0052384F"/>
    <w:rsid w:val="00524937"/>
    <w:rsid w:val="00524DF6"/>
    <w:rsid w:val="00524ED5"/>
    <w:rsid w:val="00524F73"/>
    <w:rsid w:val="005255C7"/>
    <w:rsid w:val="005263E9"/>
    <w:rsid w:val="005267C6"/>
    <w:rsid w:val="005274B7"/>
    <w:rsid w:val="0052768E"/>
    <w:rsid w:val="00530E18"/>
    <w:rsid w:val="00530F37"/>
    <w:rsid w:val="00531758"/>
    <w:rsid w:val="005318AF"/>
    <w:rsid w:val="005320BF"/>
    <w:rsid w:val="005324F4"/>
    <w:rsid w:val="00534075"/>
    <w:rsid w:val="005340A9"/>
    <w:rsid w:val="005356DE"/>
    <w:rsid w:val="0053612D"/>
    <w:rsid w:val="00536E51"/>
    <w:rsid w:val="00536F3D"/>
    <w:rsid w:val="00536F88"/>
    <w:rsid w:val="00537641"/>
    <w:rsid w:val="00540186"/>
    <w:rsid w:val="00540878"/>
    <w:rsid w:val="005416EA"/>
    <w:rsid w:val="00541D25"/>
    <w:rsid w:val="005421D9"/>
    <w:rsid w:val="00543C04"/>
    <w:rsid w:val="00543F33"/>
    <w:rsid w:val="0054482B"/>
    <w:rsid w:val="0054486D"/>
    <w:rsid w:val="005448EA"/>
    <w:rsid w:val="00544C2A"/>
    <w:rsid w:val="0054565F"/>
    <w:rsid w:val="0054575B"/>
    <w:rsid w:val="005460D6"/>
    <w:rsid w:val="00546552"/>
    <w:rsid w:val="00546AA6"/>
    <w:rsid w:val="00547EAF"/>
    <w:rsid w:val="005512B7"/>
    <w:rsid w:val="0055195A"/>
    <w:rsid w:val="00551C31"/>
    <w:rsid w:val="005523C4"/>
    <w:rsid w:val="005523DD"/>
    <w:rsid w:val="00552B19"/>
    <w:rsid w:val="00553505"/>
    <w:rsid w:val="005537F9"/>
    <w:rsid w:val="00553DC2"/>
    <w:rsid w:val="0055404C"/>
    <w:rsid w:val="005543AF"/>
    <w:rsid w:val="00554817"/>
    <w:rsid w:val="00554995"/>
    <w:rsid w:val="00554C01"/>
    <w:rsid w:val="00554DE5"/>
    <w:rsid w:val="0055538A"/>
    <w:rsid w:val="00555531"/>
    <w:rsid w:val="005557EE"/>
    <w:rsid w:val="00555D63"/>
    <w:rsid w:val="00556901"/>
    <w:rsid w:val="0055781E"/>
    <w:rsid w:val="005601A0"/>
    <w:rsid w:val="00560967"/>
    <w:rsid w:val="00560A10"/>
    <w:rsid w:val="00561639"/>
    <w:rsid w:val="005618E9"/>
    <w:rsid w:val="00561C88"/>
    <w:rsid w:val="00561FAF"/>
    <w:rsid w:val="00562313"/>
    <w:rsid w:val="00562729"/>
    <w:rsid w:val="00562755"/>
    <w:rsid w:val="00562EDC"/>
    <w:rsid w:val="00562F87"/>
    <w:rsid w:val="00563776"/>
    <w:rsid w:val="00563A30"/>
    <w:rsid w:val="00564937"/>
    <w:rsid w:val="00564B41"/>
    <w:rsid w:val="00565C64"/>
    <w:rsid w:val="00565EFD"/>
    <w:rsid w:val="00566444"/>
    <w:rsid w:val="005665B2"/>
    <w:rsid w:val="00566D4C"/>
    <w:rsid w:val="00570639"/>
    <w:rsid w:val="00570A94"/>
    <w:rsid w:val="00570AAE"/>
    <w:rsid w:val="005714F6"/>
    <w:rsid w:val="00572289"/>
    <w:rsid w:val="00572596"/>
    <w:rsid w:val="00572C1E"/>
    <w:rsid w:val="005736B4"/>
    <w:rsid w:val="0057409D"/>
    <w:rsid w:val="005749CC"/>
    <w:rsid w:val="00574ADA"/>
    <w:rsid w:val="00574FFE"/>
    <w:rsid w:val="00576AF3"/>
    <w:rsid w:val="00576B32"/>
    <w:rsid w:val="00577214"/>
    <w:rsid w:val="0057798A"/>
    <w:rsid w:val="0058075D"/>
    <w:rsid w:val="0058093A"/>
    <w:rsid w:val="0058130D"/>
    <w:rsid w:val="00581D87"/>
    <w:rsid w:val="00583433"/>
    <w:rsid w:val="00583874"/>
    <w:rsid w:val="00584085"/>
    <w:rsid w:val="00584A64"/>
    <w:rsid w:val="00584E12"/>
    <w:rsid w:val="00585340"/>
    <w:rsid w:val="00585891"/>
    <w:rsid w:val="005858F5"/>
    <w:rsid w:val="0058657A"/>
    <w:rsid w:val="00586BA0"/>
    <w:rsid w:val="00586BB1"/>
    <w:rsid w:val="0058720C"/>
    <w:rsid w:val="00587261"/>
    <w:rsid w:val="00587911"/>
    <w:rsid w:val="00587B7F"/>
    <w:rsid w:val="00587F8C"/>
    <w:rsid w:val="00590A2F"/>
    <w:rsid w:val="00590C6A"/>
    <w:rsid w:val="005916BD"/>
    <w:rsid w:val="0059265F"/>
    <w:rsid w:val="005932A1"/>
    <w:rsid w:val="005938C5"/>
    <w:rsid w:val="00594997"/>
    <w:rsid w:val="00595984"/>
    <w:rsid w:val="00595B0A"/>
    <w:rsid w:val="0059631A"/>
    <w:rsid w:val="0059693F"/>
    <w:rsid w:val="00596A4C"/>
    <w:rsid w:val="00596BF9"/>
    <w:rsid w:val="00596D7A"/>
    <w:rsid w:val="0059786C"/>
    <w:rsid w:val="00597EA1"/>
    <w:rsid w:val="005A01F5"/>
    <w:rsid w:val="005A022B"/>
    <w:rsid w:val="005A0B29"/>
    <w:rsid w:val="005A0B2F"/>
    <w:rsid w:val="005A0BC6"/>
    <w:rsid w:val="005A0CEA"/>
    <w:rsid w:val="005A111F"/>
    <w:rsid w:val="005A1AA0"/>
    <w:rsid w:val="005A1CBC"/>
    <w:rsid w:val="005A2318"/>
    <w:rsid w:val="005A2A4A"/>
    <w:rsid w:val="005A3719"/>
    <w:rsid w:val="005A39BF"/>
    <w:rsid w:val="005A3D01"/>
    <w:rsid w:val="005A3EE2"/>
    <w:rsid w:val="005A4807"/>
    <w:rsid w:val="005A4A03"/>
    <w:rsid w:val="005A4CA6"/>
    <w:rsid w:val="005A4E27"/>
    <w:rsid w:val="005A4F58"/>
    <w:rsid w:val="005A516B"/>
    <w:rsid w:val="005A5179"/>
    <w:rsid w:val="005A59F5"/>
    <w:rsid w:val="005A5FAC"/>
    <w:rsid w:val="005A60DE"/>
    <w:rsid w:val="005A6BDD"/>
    <w:rsid w:val="005A6DD0"/>
    <w:rsid w:val="005A6E30"/>
    <w:rsid w:val="005A6F1E"/>
    <w:rsid w:val="005A705F"/>
    <w:rsid w:val="005A7670"/>
    <w:rsid w:val="005A786B"/>
    <w:rsid w:val="005B0068"/>
    <w:rsid w:val="005B0B95"/>
    <w:rsid w:val="005B12DA"/>
    <w:rsid w:val="005B20A3"/>
    <w:rsid w:val="005B20CF"/>
    <w:rsid w:val="005B2595"/>
    <w:rsid w:val="005B2CE3"/>
    <w:rsid w:val="005B2FA1"/>
    <w:rsid w:val="005B3079"/>
    <w:rsid w:val="005B30B7"/>
    <w:rsid w:val="005B331A"/>
    <w:rsid w:val="005B3345"/>
    <w:rsid w:val="005B3931"/>
    <w:rsid w:val="005B3F9D"/>
    <w:rsid w:val="005B46CC"/>
    <w:rsid w:val="005B471B"/>
    <w:rsid w:val="005B54DA"/>
    <w:rsid w:val="005B597F"/>
    <w:rsid w:val="005B5A99"/>
    <w:rsid w:val="005B5EE0"/>
    <w:rsid w:val="005B685E"/>
    <w:rsid w:val="005B6E40"/>
    <w:rsid w:val="005B71E3"/>
    <w:rsid w:val="005B723B"/>
    <w:rsid w:val="005B77BC"/>
    <w:rsid w:val="005B7C2E"/>
    <w:rsid w:val="005B7C8B"/>
    <w:rsid w:val="005B7DB3"/>
    <w:rsid w:val="005C0395"/>
    <w:rsid w:val="005C0936"/>
    <w:rsid w:val="005C09C3"/>
    <w:rsid w:val="005C0ECC"/>
    <w:rsid w:val="005C113C"/>
    <w:rsid w:val="005C1147"/>
    <w:rsid w:val="005C1348"/>
    <w:rsid w:val="005C19C5"/>
    <w:rsid w:val="005C289C"/>
    <w:rsid w:val="005C2CA6"/>
    <w:rsid w:val="005C2CFD"/>
    <w:rsid w:val="005C3272"/>
    <w:rsid w:val="005C3E21"/>
    <w:rsid w:val="005C5D3A"/>
    <w:rsid w:val="005C704F"/>
    <w:rsid w:val="005D0274"/>
    <w:rsid w:val="005D0BA2"/>
    <w:rsid w:val="005D10DC"/>
    <w:rsid w:val="005D1476"/>
    <w:rsid w:val="005D2035"/>
    <w:rsid w:val="005D2359"/>
    <w:rsid w:val="005D24C5"/>
    <w:rsid w:val="005D262D"/>
    <w:rsid w:val="005D2FCE"/>
    <w:rsid w:val="005D3352"/>
    <w:rsid w:val="005D33EC"/>
    <w:rsid w:val="005D380B"/>
    <w:rsid w:val="005D3A57"/>
    <w:rsid w:val="005D3C3D"/>
    <w:rsid w:val="005D489B"/>
    <w:rsid w:val="005D4B66"/>
    <w:rsid w:val="005D4F5B"/>
    <w:rsid w:val="005D5788"/>
    <w:rsid w:val="005D58EA"/>
    <w:rsid w:val="005D5C36"/>
    <w:rsid w:val="005D5CDB"/>
    <w:rsid w:val="005D64F2"/>
    <w:rsid w:val="005D6F63"/>
    <w:rsid w:val="005D7300"/>
    <w:rsid w:val="005D7715"/>
    <w:rsid w:val="005D78A0"/>
    <w:rsid w:val="005D798D"/>
    <w:rsid w:val="005D7DE9"/>
    <w:rsid w:val="005E0547"/>
    <w:rsid w:val="005E0CD2"/>
    <w:rsid w:val="005E1066"/>
    <w:rsid w:val="005E1213"/>
    <w:rsid w:val="005E15A6"/>
    <w:rsid w:val="005E238E"/>
    <w:rsid w:val="005E30DE"/>
    <w:rsid w:val="005E3356"/>
    <w:rsid w:val="005E35D6"/>
    <w:rsid w:val="005E35FF"/>
    <w:rsid w:val="005E4362"/>
    <w:rsid w:val="005E4C37"/>
    <w:rsid w:val="005E4CE2"/>
    <w:rsid w:val="005E58F9"/>
    <w:rsid w:val="005E6301"/>
    <w:rsid w:val="005E72CC"/>
    <w:rsid w:val="005E75AE"/>
    <w:rsid w:val="005E7A3B"/>
    <w:rsid w:val="005F0595"/>
    <w:rsid w:val="005F0F31"/>
    <w:rsid w:val="005F0FF2"/>
    <w:rsid w:val="005F107E"/>
    <w:rsid w:val="005F137A"/>
    <w:rsid w:val="005F1911"/>
    <w:rsid w:val="005F1D44"/>
    <w:rsid w:val="005F2217"/>
    <w:rsid w:val="005F231F"/>
    <w:rsid w:val="005F2CD3"/>
    <w:rsid w:val="005F318C"/>
    <w:rsid w:val="005F32A3"/>
    <w:rsid w:val="005F39E7"/>
    <w:rsid w:val="005F407E"/>
    <w:rsid w:val="005F443D"/>
    <w:rsid w:val="005F4770"/>
    <w:rsid w:val="005F4CBF"/>
    <w:rsid w:val="005F4DCF"/>
    <w:rsid w:val="005F4E69"/>
    <w:rsid w:val="005F5188"/>
    <w:rsid w:val="005F522B"/>
    <w:rsid w:val="005F5582"/>
    <w:rsid w:val="005F6115"/>
    <w:rsid w:val="005F61C0"/>
    <w:rsid w:val="005F650A"/>
    <w:rsid w:val="005F6610"/>
    <w:rsid w:val="005F682B"/>
    <w:rsid w:val="005F6C17"/>
    <w:rsid w:val="00600365"/>
    <w:rsid w:val="006007E9"/>
    <w:rsid w:val="006019C9"/>
    <w:rsid w:val="00601C57"/>
    <w:rsid w:val="00602132"/>
    <w:rsid w:val="00602154"/>
    <w:rsid w:val="0060218D"/>
    <w:rsid w:val="006025A3"/>
    <w:rsid w:val="0060261D"/>
    <w:rsid w:val="0060374E"/>
    <w:rsid w:val="00603CED"/>
    <w:rsid w:val="00603E45"/>
    <w:rsid w:val="00604936"/>
    <w:rsid w:val="0060503D"/>
    <w:rsid w:val="00605F69"/>
    <w:rsid w:val="00606280"/>
    <w:rsid w:val="006065C2"/>
    <w:rsid w:val="00606A88"/>
    <w:rsid w:val="006074B2"/>
    <w:rsid w:val="0060763D"/>
    <w:rsid w:val="00607A05"/>
    <w:rsid w:val="00607C0D"/>
    <w:rsid w:val="00607C51"/>
    <w:rsid w:val="00610974"/>
    <w:rsid w:val="00610C5A"/>
    <w:rsid w:val="00610F66"/>
    <w:rsid w:val="0061188D"/>
    <w:rsid w:val="006118CB"/>
    <w:rsid w:val="00613080"/>
    <w:rsid w:val="00613A3B"/>
    <w:rsid w:val="00613DEF"/>
    <w:rsid w:val="00614857"/>
    <w:rsid w:val="00614DE8"/>
    <w:rsid w:val="006151EF"/>
    <w:rsid w:val="006159F0"/>
    <w:rsid w:val="006174C4"/>
    <w:rsid w:val="00617D25"/>
    <w:rsid w:val="00620D45"/>
    <w:rsid w:val="00620EC0"/>
    <w:rsid w:val="00620FFD"/>
    <w:rsid w:val="00621406"/>
    <w:rsid w:val="006217D0"/>
    <w:rsid w:val="00622177"/>
    <w:rsid w:val="0062237B"/>
    <w:rsid w:val="00622502"/>
    <w:rsid w:val="006225AB"/>
    <w:rsid w:val="0062296C"/>
    <w:rsid w:val="00622CFB"/>
    <w:rsid w:val="00622DBE"/>
    <w:rsid w:val="00622EC5"/>
    <w:rsid w:val="006238C2"/>
    <w:rsid w:val="006239E4"/>
    <w:rsid w:val="00623F3B"/>
    <w:rsid w:val="0062410D"/>
    <w:rsid w:val="00624313"/>
    <w:rsid w:val="00624B0D"/>
    <w:rsid w:val="00624D80"/>
    <w:rsid w:val="00625228"/>
    <w:rsid w:val="0062582D"/>
    <w:rsid w:val="00625B68"/>
    <w:rsid w:val="00625D95"/>
    <w:rsid w:val="006267EA"/>
    <w:rsid w:val="00626B21"/>
    <w:rsid w:val="00630244"/>
    <w:rsid w:val="006308A7"/>
    <w:rsid w:val="00630F69"/>
    <w:rsid w:val="006310DC"/>
    <w:rsid w:val="006317F6"/>
    <w:rsid w:val="0063193A"/>
    <w:rsid w:val="00631964"/>
    <w:rsid w:val="0063235C"/>
    <w:rsid w:val="006323B8"/>
    <w:rsid w:val="00632636"/>
    <w:rsid w:val="0063270C"/>
    <w:rsid w:val="00632938"/>
    <w:rsid w:val="00632FBC"/>
    <w:rsid w:val="00633868"/>
    <w:rsid w:val="006338A6"/>
    <w:rsid w:val="00633D06"/>
    <w:rsid w:val="00633E2B"/>
    <w:rsid w:val="00634326"/>
    <w:rsid w:val="00634F9E"/>
    <w:rsid w:val="0063569C"/>
    <w:rsid w:val="00636049"/>
    <w:rsid w:val="006367F6"/>
    <w:rsid w:val="006372D2"/>
    <w:rsid w:val="00640191"/>
    <w:rsid w:val="00640201"/>
    <w:rsid w:val="00640A46"/>
    <w:rsid w:val="00641685"/>
    <w:rsid w:val="00641B0F"/>
    <w:rsid w:val="00642091"/>
    <w:rsid w:val="00642177"/>
    <w:rsid w:val="00642309"/>
    <w:rsid w:val="00642637"/>
    <w:rsid w:val="0064299F"/>
    <w:rsid w:val="00642F5D"/>
    <w:rsid w:val="0064336E"/>
    <w:rsid w:val="00643E0E"/>
    <w:rsid w:val="00643F6E"/>
    <w:rsid w:val="0064442D"/>
    <w:rsid w:val="006444BC"/>
    <w:rsid w:val="00644745"/>
    <w:rsid w:val="00644F97"/>
    <w:rsid w:val="00645674"/>
    <w:rsid w:val="0064579F"/>
    <w:rsid w:val="00646138"/>
    <w:rsid w:val="006476FD"/>
    <w:rsid w:val="00647BF1"/>
    <w:rsid w:val="00647C25"/>
    <w:rsid w:val="00647F36"/>
    <w:rsid w:val="006501ED"/>
    <w:rsid w:val="00650726"/>
    <w:rsid w:val="00650D67"/>
    <w:rsid w:val="0065107F"/>
    <w:rsid w:val="0065141B"/>
    <w:rsid w:val="0065158C"/>
    <w:rsid w:val="00652139"/>
    <w:rsid w:val="006548AC"/>
    <w:rsid w:val="00654BED"/>
    <w:rsid w:val="006554E4"/>
    <w:rsid w:val="0065572F"/>
    <w:rsid w:val="0065574A"/>
    <w:rsid w:val="006566D7"/>
    <w:rsid w:val="00656898"/>
    <w:rsid w:val="00656EC7"/>
    <w:rsid w:val="006571E3"/>
    <w:rsid w:val="00657473"/>
    <w:rsid w:val="00657520"/>
    <w:rsid w:val="0066031C"/>
    <w:rsid w:val="00660B93"/>
    <w:rsid w:val="00661699"/>
    <w:rsid w:val="0066199A"/>
    <w:rsid w:val="00661BFA"/>
    <w:rsid w:val="006620CF"/>
    <w:rsid w:val="00662713"/>
    <w:rsid w:val="00662A78"/>
    <w:rsid w:val="00663142"/>
    <w:rsid w:val="006639BC"/>
    <w:rsid w:val="00663AB7"/>
    <w:rsid w:val="00663BB9"/>
    <w:rsid w:val="00663C36"/>
    <w:rsid w:val="00663FF0"/>
    <w:rsid w:val="00664786"/>
    <w:rsid w:val="00664A3A"/>
    <w:rsid w:val="00664BF8"/>
    <w:rsid w:val="00664D86"/>
    <w:rsid w:val="0066547C"/>
    <w:rsid w:val="00666548"/>
    <w:rsid w:val="006665F3"/>
    <w:rsid w:val="006668B3"/>
    <w:rsid w:val="00666A59"/>
    <w:rsid w:val="00666F11"/>
    <w:rsid w:val="006677AD"/>
    <w:rsid w:val="00667A3E"/>
    <w:rsid w:val="00667B82"/>
    <w:rsid w:val="00670A0C"/>
    <w:rsid w:val="00671108"/>
    <w:rsid w:val="00671A34"/>
    <w:rsid w:val="00672BC2"/>
    <w:rsid w:val="00673364"/>
    <w:rsid w:val="00673991"/>
    <w:rsid w:val="00673B1B"/>
    <w:rsid w:val="00673F8A"/>
    <w:rsid w:val="00674435"/>
    <w:rsid w:val="006745FE"/>
    <w:rsid w:val="00675609"/>
    <w:rsid w:val="00675616"/>
    <w:rsid w:val="0067682D"/>
    <w:rsid w:val="00676AD2"/>
    <w:rsid w:val="0067719B"/>
    <w:rsid w:val="00677444"/>
    <w:rsid w:val="00677A0A"/>
    <w:rsid w:val="0068022F"/>
    <w:rsid w:val="0068062F"/>
    <w:rsid w:val="0068093F"/>
    <w:rsid w:val="00680BA0"/>
    <w:rsid w:val="00680C5C"/>
    <w:rsid w:val="006817E4"/>
    <w:rsid w:val="00682862"/>
    <w:rsid w:val="00682BA5"/>
    <w:rsid w:val="00682BE3"/>
    <w:rsid w:val="006840CE"/>
    <w:rsid w:val="00684950"/>
    <w:rsid w:val="006849BE"/>
    <w:rsid w:val="00684B34"/>
    <w:rsid w:val="00684DEC"/>
    <w:rsid w:val="00684F44"/>
    <w:rsid w:val="00684F5D"/>
    <w:rsid w:val="00685260"/>
    <w:rsid w:val="006855BA"/>
    <w:rsid w:val="00685B18"/>
    <w:rsid w:val="00685C07"/>
    <w:rsid w:val="0068611E"/>
    <w:rsid w:val="00686418"/>
    <w:rsid w:val="00686680"/>
    <w:rsid w:val="0068789A"/>
    <w:rsid w:val="006900C6"/>
    <w:rsid w:val="006901F7"/>
    <w:rsid w:val="00690623"/>
    <w:rsid w:val="0069083D"/>
    <w:rsid w:val="006909DD"/>
    <w:rsid w:val="00690F2C"/>
    <w:rsid w:val="006912D9"/>
    <w:rsid w:val="00691313"/>
    <w:rsid w:val="00691C4F"/>
    <w:rsid w:val="006928FA"/>
    <w:rsid w:val="00693354"/>
    <w:rsid w:val="006936EA"/>
    <w:rsid w:val="00694187"/>
    <w:rsid w:val="006941A1"/>
    <w:rsid w:val="006943B8"/>
    <w:rsid w:val="00694862"/>
    <w:rsid w:val="00694902"/>
    <w:rsid w:val="00694ABC"/>
    <w:rsid w:val="00694BF7"/>
    <w:rsid w:val="0069518D"/>
    <w:rsid w:val="006951E8"/>
    <w:rsid w:val="0069645E"/>
    <w:rsid w:val="006966BC"/>
    <w:rsid w:val="00696753"/>
    <w:rsid w:val="00696BF9"/>
    <w:rsid w:val="0069768C"/>
    <w:rsid w:val="006A009C"/>
    <w:rsid w:val="006A1786"/>
    <w:rsid w:val="006A21B2"/>
    <w:rsid w:val="006A22AA"/>
    <w:rsid w:val="006A2694"/>
    <w:rsid w:val="006A2D8B"/>
    <w:rsid w:val="006A2F9E"/>
    <w:rsid w:val="006A3043"/>
    <w:rsid w:val="006A361F"/>
    <w:rsid w:val="006A379B"/>
    <w:rsid w:val="006A4A7F"/>
    <w:rsid w:val="006A4A87"/>
    <w:rsid w:val="006A4CEE"/>
    <w:rsid w:val="006A554B"/>
    <w:rsid w:val="006A5C81"/>
    <w:rsid w:val="006A5E7E"/>
    <w:rsid w:val="006A6596"/>
    <w:rsid w:val="006A7419"/>
    <w:rsid w:val="006A74DF"/>
    <w:rsid w:val="006A7A60"/>
    <w:rsid w:val="006B0E74"/>
    <w:rsid w:val="006B199D"/>
    <w:rsid w:val="006B2073"/>
    <w:rsid w:val="006B2543"/>
    <w:rsid w:val="006B2C97"/>
    <w:rsid w:val="006B3A0C"/>
    <w:rsid w:val="006B42E9"/>
    <w:rsid w:val="006B4377"/>
    <w:rsid w:val="006B443B"/>
    <w:rsid w:val="006B48B0"/>
    <w:rsid w:val="006B4C92"/>
    <w:rsid w:val="006B50F4"/>
    <w:rsid w:val="006B54F4"/>
    <w:rsid w:val="006B55EF"/>
    <w:rsid w:val="006B5B30"/>
    <w:rsid w:val="006B6D11"/>
    <w:rsid w:val="006B6EBD"/>
    <w:rsid w:val="006B74AF"/>
    <w:rsid w:val="006B7D3B"/>
    <w:rsid w:val="006C022A"/>
    <w:rsid w:val="006C1725"/>
    <w:rsid w:val="006C1BCB"/>
    <w:rsid w:val="006C204D"/>
    <w:rsid w:val="006C23E1"/>
    <w:rsid w:val="006C25A9"/>
    <w:rsid w:val="006C32A4"/>
    <w:rsid w:val="006C38E7"/>
    <w:rsid w:val="006C3969"/>
    <w:rsid w:val="006C3CE2"/>
    <w:rsid w:val="006C3F53"/>
    <w:rsid w:val="006C463F"/>
    <w:rsid w:val="006C4BDD"/>
    <w:rsid w:val="006C546F"/>
    <w:rsid w:val="006C560F"/>
    <w:rsid w:val="006C56E1"/>
    <w:rsid w:val="006C5CCE"/>
    <w:rsid w:val="006C65FE"/>
    <w:rsid w:val="006C6B68"/>
    <w:rsid w:val="006C6C82"/>
    <w:rsid w:val="006C6D70"/>
    <w:rsid w:val="006C6FB2"/>
    <w:rsid w:val="006C7A8B"/>
    <w:rsid w:val="006D0473"/>
    <w:rsid w:val="006D1DFE"/>
    <w:rsid w:val="006D1F89"/>
    <w:rsid w:val="006D2989"/>
    <w:rsid w:val="006D2ED9"/>
    <w:rsid w:val="006D3632"/>
    <w:rsid w:val="006D41BF"/>
    <w:rsid w:val="006D4399"/>
    <w:rsid w:val="006D4788"/>
    <w:rsid w:val="006D4F70"/>
    <w:rsid w:val="006D5671"/>
    <w:rsid w:val="006D5EFE"/>
    <w:rsid w:val="006D6117"/>
    <w:rsid w:val="006D6505"/>
    <w:rsid w:val="006D697C"/>
    <w:rsid w:val="006D6FCD"/>
    <w:rsid w:val="006D752D"/>
    <w:rsid w:val="006D765D"/>
    <w:rsid w:val="006D7C1F"/>
    <w:rsid w:val="006E0692"/>
    <w:rsid w:val="006E0990"/>
    <w:rsid w:val="006E1C6A"/>
    <w:rsid w:val="006E257A"/>
    <w:rsid w:val="006E25C2"/>
    <w:rsid w:val="006E3D70"/>
    <w:rsid w:val="006E3EE1"/>
    <w:rsid w:val="006E4572"/>
    <w:rsid w:val="006E46B2"/>
    <w:rsid w:val="006E47E9"/>
    <w:rsid w:val="006E4A4C"/>
    <w:rsid w:val="006E4A86"/>
    <w:rsid w:val="006E53B6"/>
    <w:rsid w:val="006E5696"/>
    <w:rsid w:val="006E5ABF"/>
    <w:rsid w:val="006E655C"/>
    <w:rsid w:val="006F0C5B"/>
    <w:rsid w:val="006F15C0"/>
    <w:rsid w:val="006F2954"/>
    <w:rsid w:val="006F4406"/>
    <w:rsid w:val="006F449A"/>
    <w:rsid w:val="006F4AC0"/>
    <w:rsid w:val="006F4BC3"/>
    <w:rsid w:val="006F4FB6"/>
    <w:rsid w:val="006F516A"/>
    <w:rsid w:val="006F54BA"/>
    <w:rsid w:val="006F5BA6"/>
    <w:rsid w:val="006F5C8A"/>
    <w:rsid w:val="006F6BD8"/>
    <w:rsid w:val="006F7473"/>
    <w:rsid w:val="00700078"/>
    <w:rsid w:val="007001BA"/>
    <w:rsid w:val="0070029A"/>
    <w:rsid w:val="00700AE1"/>
    <w:rsid w:val="00700BF9"/>
    <w:rsid w:val="00702DA0"/>
    <w:rsid w:val="00702DF8"/>
    <w:rsid w:val="00703E0B"/>
    <w:rsid w:val="00704168"/>
    <w:rsid w:val="00705879"/>
    <w:rsid w:val="007060ED"/>
    <w:rsid w:val="0070617F"/>
    <w:rsid w:val="00706A32"/>
    <w:rsid w:val="00707016"/>
    <w:rsid w:val="00707576"/>
    <w:rsid w:val="00710125"/>
    <w:rsid w:val="0071073F"/>
    <w:rsid w:val="0071090C"/>
    <w:rsid w:val="00710D1C"/>
    <w:rsid w:val="00710D4E"/>
    <w:rsid w:val="00711158"/>
    <w:rsid w:val="007114A4"/>
    <w:rsid w:val="00711585"/>
    <w:rsid w:val="007116B4"/>
    <w:rsid w:val="007117A1"/>
    <w:rsid w:val="00711E38"/>
    <w:rsid w:val="00711FC9"/>
    <w:rsid w:val="0071233B"/>
    <w:rsid w:val="00712789"/>
    <w:rsid w:val="00712938"/>
    <w:rsid w:val="007133A3"/>
    <w:rsid w:val="007134CD"/>
    <w:rsid w:val="0071364E"/>
    <w:rsid w:val="00713C86"/>
    <w:rsid w:val="00713E3F"/>
    <w:rsid w:val="007141D8"/>
    <w:rsid w:val="0071474D"/>
    <w:rsid w:val="00714E9E"/>
    <w:rsid w:val="007160F6"/>
    <w:rsid w:val="007162EE"/>
    <w:rsid w:val="007163EB"/>
    <w:rsid w:val="0071673E"/>
    <w:rsid w:val="00716BA5"/>
    <w:rsid w:val="00716C6B"/>
    <w:rsid w:val="007172F6"/>
    <w:rsid w:val="007176DF"/>
    <w:rsid w:val="00717C9F"/>
    <w:rsid w:val="00717EA7"/>
    <w:rsid w:val="00720309"/>
    <w:rsid w:val="0072051D"/>
    <w:rsid w:val="0072057F"/>
    <w:rsid w:val="00720663"/>
    <w:rsid w:val="00720D47"/>
    <w:rsid w:val="0072155C"/>
    <w:rsid w:val="00721B9C"/>
    <w:rsid w:val="007223F1"/>
    <w:rsid w:val="007235E5"/>
    <w:rsid w:val="007245D0"/>
    <w:rsid w:val="00724A65"/>
    <w:rsid w:val="00724D4E"/>
    <w:rsid w:val="00725D58"/>
    <w:rsid w:val="00726757"/>
    <w:rsid w:val="007268E0"/>
    <w:rsid w:val="00726F9F"/>
    <w:rsid w:val="00727909"/>
    <w:rsid w:val="00727B16"/>
    <w:rsid w:val="007307B5"/>
    <w:rsid w:val="007308F7"/>
    <w:rsid w:val="00730953"/>
    <w:rsid w:val="00730AC5"/>
    <w:rsid w:val="00732AA1"/>
    <w:rsid w:val="00732C8F"/>
    <w:rsid w:val="00732D7E"/>
    <w:rsid w:val="00732FF3"/>
    <w:rsid w:val="00733F78"/>
    <w:rsid w:val="007348D0"/>
    <w:rsid w:val="00734AD8"/>
    <w:rsid w:val="00734BE6"/>
    <w:rsid w:val="00734DDB"/>
    <w:rsid w:val="00734E93"/>
    <w:rsid w:val="00734FE6"/>
    <w:rsid w:val="007352E5"/>
    <w:rsid w:val="00735B69"/>
    <w:rsid w:val="007363B0"/>
    <w:rsid w:val="00736809"/>
    <w:rsid w:val="00736905"/>
    <w:rsid w:val="00737397"/>
    <w:rsid w:val="0073770E"/>
    <w:rsid w:val="00737C0A"/>
    <w:rsid w:val="0074018E"/>
    <w:rsid w:val="007404E2"/>
    <w:rsid w:val="007409EA"/>
    <w:rsid w:val="00741591"/>
    <w:rsid w:val="00741847"/>
    <w:rsid w:val="00741B0D"/>
    <w:rsid w:val="00742F1E"/>
    <w:rsid w:val="00742FF8"/>
    <w:rsid w:val="007444C8"/>
    <w:rsid w:val="00744B3B"/>
    <w:rsid w:val="00744E81"/>
    <w:rsid w:val="00745CBD"/>
    <w:rsid w:val="00745E25"/>
    <w:rsid w:val="007466B8"/>
    <w:rsid w:val="00746FFA"/>
    <w:rsid w:val="0074716D"/>
    <w:rsid w:val="00747389"/>
    <w:rsid w:val="007478C5"/>
    <w:rsid w:val="00747CB8"/>
    <w:rsid w:val="00747CE1"/>
    <w:rsid w:val="00750325"/>
    <w:rsid w:val="007506B3"/>
    <w:rsid w:val="00750816"/>
    <w:rsid w:val="0075091B"/>
    <w:rsid w:val="007515C7"/>
    <w:rsid w:val="007518B7"/>
    <w:rsid w:val="007519FA"/>
    <w:rsid w:val="0075219A"/>
    <w:rsid w:val="00752763"/>
    <w:rsid w:val="00752AA7"/>
    <w:rsid w:val="007531ED"/>
    <w:rsid w:val="00753C43"/>
    <w:rsid w:val="0075483C"/>
    <w:rsid w:val="00755ECD"/>
    <w:rsid w:val="00756423"/>
    <w:rsid w:val="00760209"/>
    <w:rsid w:val="00760387"/>
    <w:rsid w:val="007606C1"/>
    <w:rsid w:val="00760DAB"/>
    <w:rsid w:val="00762B46"/>
    <w:rsid w:val="0076308C"/>
    <w:rsid w:val="0076349F"/>
    <w:rsid w:val="0076362E"/>
    <w:rsid w:val="00763699"/>
    <w:rsid w:val="007637D4"/>
    <w:rsid w:val="00763BD8"/>
    <w:rsid w:val="007640E0"/>
    <w:rsid w:val="00764EF1"/>
    <w:rsid w:val="00765585"/>
    <w:rsid w:val="00765840"/>
    <w:rsid w:val="00766238"/>
    <w:rsid w:val="00767360"/>
    <w:rsid w:val="0076781B"/>
    <w:rsid w:val="00767E1A"/>
    <w:rsid w:val="0077036C"/>
    <w:rsid w:val="007703AA"/>
    <w:rsid w:val="0077042B"/>
    <w:rsid w:val="00770CED"/>
    <w:rsid w:val="00770F41"/>
    <w:rsid w:val="007712F6"/>
    <w:rsid w:val="00771410"/>
    <w:rsid w:val="00771519"/>
    <w:rsid w:val="00771982"/>
    <w:rsid w:val="00771ADC"/>
    <w:rsid w:val="00771ED2"/>
    <w:rsid w:val="00772BB2"/>
    <w:rsid w:val="00772CA9"/>
    <w:rsid w:val="00773B3D"/>
    <w:rsid w:val="007742D9"/>
    <w:rsid w:val="00774498"/>
    <w:rsid w:val="00774976"/>
    <w:rsid w:val="00774E8D"/>
    <w:rsid w:val="00775975"/>
    <w:rsid w:val="00775A9C"/>
    <w:rsid w:val="00776031"/>
    <w:rsid w:val="0077625B"/>
    <w:rsid w:val="00776B14"/>
    <w:rsid w:val="00777276"/>
    <w:rsid w:val="007775B6"/>
    <w:rsid w:val="007775D5"/>
    <w:rsid w:val="00777A77"/>
    <w:rsid w:val="00777CFF"/>
    <w:rsid w:val="0078004A"/>
    <w:rsid w:val="007804F9"/>
    <w:rsid w:val="00780808"/>
    <w:rsid w:val="00780CF3"/>
    <w:rsid w:val="00781011"/>
    <w:rsid w:val="007817AF"/>
    <w:rsid w:val="00782B85"/>
    <w:rsid w:val="00783310"/>
    <w:rsid w:val="0078385D"/>
    <w:rsid w:val="007838F7"/>
    <w:rsid w:val="00783A09"/>
    <w:rsid w:val="007840C1"/>
    <w:rsid w:val="00784B84"/>
    <w:rsid w:val="00785024"/>
    <w:rsid w:val="0078547E"/>
    <w:rsid w:val="00785989"/>
    <w:rsid w:val="00785F1D"/>
    <w:rsid w:val="007875FC"/>
    <w:rsid w:val="00787B90"/>
    <w:rsid w:val="00787F12"/>
    <w:rsid w:val="0079035D"/>
    <w:rsid w:val="007904AB"/>
    <w:rsid w:val="0079050B"/>
    <w:rsid w:val="00790571"/>
    <w:rsid w:val="00791048"/>
    <w:rsid w:val="00791171"/>
    <w:rsid w:val="007914CA"/>
    <w:rsid w:val="00791B1D"/>
    <w:rsid w:val="007926F9"/>
    <w:rsid w:val="00792D7A"/>
    <w:rsid w:val="007936C4"/>
    <w:rsid w:val="00793ABE"/>
    <w:rsid w:val="00794131"/>
    <w:rsid w:val="0079433C"/>
    <w:rsid w:val="0079496D"/>
    <w:rsid w:val="00794D90"/>
    <w:rsid w:val="00795BE8"/>
    <w:rsid w:val="007961D1"/>
    <w:rsid w:val="0079639C"/>
    <w:rsid w:val="00796C9F"/>
    <w:rsid w:val="00796F10"/>
    <w:rsid w:val="00797CC2"/>
    <w:rsid w:val="007A0237"/>
    <w:rsid w:val="007A0AC1"/>
    <w:rsid w:val="007A3CC4"/>
    <w:rsid w:val="007A4877"/>
    <w:rsid w:val="007A5686"/>
    <w:rsid w:val="007A588F"/>
    <w:rsid w:val="007A5F0A"/>
    <w:rsid w:val="007A6D1E"/>
    <w:rsid w:val="007A6D24"/>
    <w:rsid w:val="007A7251"/>
    <w:rsid w:val="007A7264"/>
    <w:rsid w:val="007A7BC5"/>
    <w:rsid w:val="007B04D3"/>
    <w:rsid w:val="007B07AD"/>
    <w:rsid w:val="007B0A47"/>
    <w:rsid w:val="007B14F9"/>
    <w:rsid w:val="007B192B"/>
    <w:rsid w:val="007B2716"/>
    <w:rsid w:val="007B2D29"/>
    <w:rsid w:val="007B2D6D"/>
    <w:rsid w:val="007B30DB"/>
    <w:rsid w:val="007B36C7"/>
    <w:rsid w:val="007B43C2"/>
    <w:rsid w:val="007B465B"/>
    <w:rsid w:val="007B48AF"/>
    <w:rsid w:val="007B4EA7"/>
    <w:rsid w:val="007B62CE"/>
    <w:rsid w:val="007B75F5"/>
    <w:rsid w:val="007B76D9"/>
    <w:rsid w:val="007B782E"/>
    <w:rsid w:val="007C067F"/>
    <w:rsid w:val="007C0810"/>
    <w:rsid w:val="007C0B6C"/>
    <w:rsid w:val="007C1076"/>
    <w:rsid w:val="007C1D47"/>
    <w:rsid w:val="007C2319"/>
    <w:rsid w:val="007C2459"/>
    <w:rsid w:val="007C276D"/>
    <w:rsid w:val="007C32CF"/>
    <w:rsid w:val="007C3979"/>
    <w:rsid w:val="007C3F1F"/>
    <w:rsid w:val="007C404B"/>
    <w:rsid w:val="007C422A"/>
    <w:rsid w:val="007C4318"/>
    <w:rsid w:val="007C44C3"/>
    <w:rsid w:val="007C44FC"/>
    <w:rsid w:val="007C5165"/>
    <w:rsid w:val="007C5365"/>
    <w:rsid w:val="007C5776"/>
    <w:rsid w:val="007C589F"/>
    <w:rsid w:val="007C5ADC"/>
    <w:rsid w:val="007C5D9D"/>
    <w:rsid w:val="007C6016"/>
    <w:rsid w:val="007C6BEA"/>
    <w:rsid w:val="007C6D85"/>
    <w:rsid w:val="007C7210"/>
    <w:rsid w:val="007C78E9"/>
    <w:rsid w:val="007D09D5"/>
    <w:rsid w:val="007D12C7"/>
    <w:rsid w:val="007D1A42"/>
    <w:rsid w:val="007D1D09"/>
    <w:rsid w:val="007D238C"/>
    <w:rsid w:val="007D2E3A"/>
    <w:rsid w:val="007D3765"/>
    <w:rsid w:val="007D4123"/>
    <w:rsid w:val="007D4620"/>
    <w:rsid w:val="007D493A"/>
    <w:rsid w:val="007D4B5D"/>
    <w:rsid w:val="007D4CF0"/>
    <w:rsid w:val="007D5299"/>
    <w:rsid w:val="007D5678"/>
    <w:rsid w:val="007D6046"/>
    <w:rsid w:val="007D6194"/>
    <w:rsid w:val="007D61BB"/>
    <w:rsid w:val="007D6A55"/>
    <w:rsid w:val="007D7223"/>
    <w:rsid w:val="007D7693"/>
    <w:rsid w:val="007E035A"/>
    <w:rsid w:val="007E0410"/>
    <w:rsid w:val="007E0832"/>
    <w:rsid w:val="007E0982"/>
    <w:rsid w:val="007E0FCE"/>
    <w:rsid w:val="007E1292"/>
    <w:rsid w:val="007E1C46"/>
    <w:rsid w:val="007E25FF"/>
    <w:rsid w:val="007E2DF0"/>
    <w:rsid w:val="007E4AE1"/>
    <w:rsid w:val="007E4BEA"/>
    <w:rsid w:val="007E4C5F"/>
    <w:rsid w:val="007E59C3"/>
    <w:rsid w:val="007E5BD9"/>
    <w:rsid w:val="007E5F23"/>
    <w:rsid w:val="007E6694"/>
    <w:rsid w:val="007E771F"/>
    <w:rsid w:val="007E7865"/>
    <w:rsid w:val="007F0A68"/>
    <w:rsid w:val="007F0F92"/>
    <w:rsid w:val="007F2434"/>
    <w:rsid w:val="007F2CC8"/>
    <w:rsid w:val="007F2D0C"/>
    <w:rsid w:val="007F3823"/>
    <w:rsid w:val="007F45B0"/>
    <w:rsid w:val="007F48FE"/>
    <w:rsid w:val="007F519D"/>
    <w:rsid w:val="007F5DB0"/>
    <w:rsid w:val="007F5DB2"/>
    <w:rsid w:val="007F6255"/>
    <w:rsid w:val="007F63C0"/>
    <w:rsid w:val="007F6AE5"/>
    <w:rsid w:val="007F6AF5"/>
    <w:rsid w:val="007F722F"/>
    <w:rsid w:val="007F7B61"/>
    <w:rsid w:val="007F7C45"/>
    <w:rsid w:val="007F7DA0"/>
    <w:rsid w:val="008004B1"/>
    <w:rsid w:val="00800B64"/>
    <w:rsid w:val="00800E10"/>
    <w:rsid w:val="00801747"/>
    <w:rsid w:val="008021E2"/>
    <w:rsid w:val="008029BF"/>
    <w:rsid w:val="00802B88"/>
    <w:rsid w:val="00802F24"/>
    <w:rsid w:val="00802FC4"/>
    <w:rsid w:val="00803397"/>
    <w:rsid w:val="008033C8"/>
    <w:rsid w:val="00804728"/>
    <w:rsid w:val="00804DF3"/>
    <w:rsid w:val="00805064"/>
    <w:rsid w:val="00805C55"/>
    <w:rsid w:val="00805C91"/>
    <w:rsid w:val="0080603E"/>
    <w:rsid w:val="00806073"/>
    <w:rsid w:val="00806332"/>
    <w:rsid w:val="008067B0"/>
    <w:rsid w:val="008069C0"/>
    <w:rsid w:val="00806A1C"/>
    <w:rsid w:val="00806CDB"/>
    <w:rsid w:val="00806EE5"/>
    <w:rsid w:val="00807467"/>
    <w:rsid w:val="008074A5"/>
    <w:rsid w:val="008075FF"/>
    <w:rsid w:val="00807E99"/>
    <w:rsid w:val="008102CC"/>
    <w:rsid w:val="00811296"/>
    <w:rsid w:val="00811CD9"/>
    <w:rsid w:val="008122E5"/>
    <w:rsid w:val="00812D6D"/>
    <w:rsid w:val="008136AB"/>
    <w:rsid w:val="00814428"/>
    <w:rsid w:val="00814CB3"/>
    <w:rsid w:val="008153F3"/>
    <w:rsid w:val="0081545C"/>
    <w:rsid w:val="0081554D"/>
    <w:rsid w:val="00815D34"/>
    <w:rsid w:val="00816EA8"/>
    <w:rsid w:val="008173F9"/>
    <w:rsid w:val="00817493"/>
    <w:rsid w:val="008177B0"/>
    <w:rsid w:val="008177D2"/>
    <w:rsid w:val="00817C22"/>
    <w:rsid w:val="00817E7C"/>
    <w:rsid w:val="00820E57"/>
    <w:rsid w:val="00820EE1"/>
    <w:rsid w:val="00821178"/>
    <w:rsid w:val="00821874"/>
    <w:rsid w:val="00821E58"/>
    <w:rsid w:val="00821FC1"/>
    <w:rsid w:val="00822254"/>
    <w:rsid w:val="0082260C"/>
    <w:rsid w:val="008229C0"/>
    <w:rsid w:val="00823136"/>
    <w:rsid w:val="00823605"/>
    <w:rsid w:val="00823874"/>
    <w:rsid w:val="00823BE6"/>
    <w:rsid w:val="00823D42"/>
    <w:rsid w:val="00824351"/>
    <w:rsid w:val="00825686"/>
    <w:rsid w:val="008259D7"/>
    <w:rsid w:val="008264B4"/>
    <w:rsid w:val="008267AC"/>
    <w:rsid w:val="008269A2"/>
    <w:rsid w:val="00827430"/>
    <w:rsid w:val="00827D34"/>
    <w:rsid w:val="00827F51"/>
    <w:rsid w:val="00827F95"/>
    <w:rsid w:val="00830632"/>
    <w:rsid w:val="008307A4"/>
    <w:rsid w:val="00830F95"/>
    <w:rsid w:val="00831468"/>
    <w:rsid w:val="00831856"/>
    <w:rsid w:val="00831914"/>
    <w:rsid w:val="00831B8D"/>
    <w:rsid w:val="00832218"/>
    <w:rsid w:val="00832223"/>
    <w:rsid w:val="00832758"/>
    <w:rsid w:val="008329BF"/>
    <w:rsid w:val="00832A84"/>
    <w:rsid w:val="00832BC6"/>
    <w:rsid w:val="00832F88"/>
    <w:rsid w:val="00833974"/>
    <w:rsid w:val="00833F0C"/>
    <w:rsid w:val="0083417D"/>
    <w:rsid w:val="0083466B"/>
    <w:rsid w:val="0083545F"/>
    <w:rsid w:val="00835D9D"/>
    <w:rsid w:val="00835E42"/>
    <w:rsid w:val="0083614E"/>
    <w:rsid w:val="008367B7"/>
    <w:rsid w:val="0083694C"/>
    <w:rsid w:val="0083784E"/>
    <w:rsid w:val="00837A02"/>
    <w:rsid w:val="00837A94"/>
    <w:rsid w:val="00837AC7"/>
    <w:rsid w:val="00837E19"/>
    <w:rsid w:val="00840172"/>
    <w:rsid w:val="00840E63"/>
    <w:rsid w:val="0084177E"/>
    <w:rsid w:val="00842BCF"/>
    <w:rsid w:val="00842F09"/>
    <w:rsid w:val="00843BFE"/>
    <w:rsid w:val="00843D76"/>
    <w:rsid w:val="00844098"/>
    <w:rsid w:val="00844D2F"/>
    <w:rsid w:val="00845A04"/>
    <w:rsid w:val="00845B1E"/>
    <w:rsid w:val="00845DDE"/>
    <w:rsid w:val="00846020"/>
    <w:rsid w:val="00846438"/>
    <w:rsid w:val="00846578"/>
    <w:rsid w:val="008466DF"/>
    <w:rsid w:val="00846A3D"/>
    <w:rsid w:val="00846E50"/>
    <w:rsid w:val="0084721C"/>
    <w:rsid w:val="00847458"/>
    <w:rsid w:val="00847836"/>
    <w:rsid w:val="00850155"/>
    <w:rsid w:val="0085033F"/>
    <w:rsid w:val="00850381"/>
    <w:rsid w:val="008508FB"/>
    <w:rsid w:val="00851D7A"/>
    <w:rsid w:val="008520D6"/>
    <w:rsid w:val="00852732"/>
    <w:rsid w:val="008527E2"/>
    <w:rsid w:val="008534BD"/>
    <w:rsid w:val="00853571"/>
    <w:rsid w:val="00853E41"/>
    <w:rsid w:val="00853F99"/>
    <w:rsid w:val="00854512"/>
    <w:rsid w:val="00854946"/>
    <w:rsid w:val="0085536D"/>
    <w:rsid w:val="00855409"/>
    <w:rsid w:val="00855574"/>
    <w:rsid w:val="008555F4"/>
    <w:rsid w:val="00855A65"/>
    <w:rsid w:val="00855C14"/>
    <w:rsid w:val="008566A2"/>
    <w:rsid w:val="0085731D"/>
    <w:rsid w:val="00861603"/>
    <w:rsid w:val="008616D9"/>
    <w:rsid w:val="008616DE"/>
    <w:rsid w:val="00861840"/>
    <w:rsid w:val="00861B4B"/>
    <w:rsid w:val="00861BEC"/>
    <w:rsid w:val="00861CD2"/>
    <w:rsid w:val="00862CB2"/>
    <w:rsid w:val="0086325F"/>
    <w:rsid w:val="0086337A"/>
    <w:rsid w:val="00863795"/>
    <w:rsid w:val="008637A9"/>
    <w:rsid w:val="0086387D"/>
    <w:rsid w:val="00864F43"/>
    <w:rsid w:val="00865041"/>
    <w:rsid w:val="00865616"/>
    <w:rsid w:val="00865ED7"/>
    <w:rsid w:val="008667C6"/>
    <w:rsid w:val="00866E18"/>
    <w:rsid w:val="00866E5C"/>
    <w:rsid w:val="008671DD"/>
    <w:rsid w:val="00867447"/>
    <w:rsid w:val="00870701"/>
    <w:rsid w:val="00871636"/>
    <w:rsid w:val="0087236D"/>
    <w:rsid w:val="008727B7"/>
    <w:rsid w:val="00872846"/>
    <w:rsid w:val="00872933"/>
    <w:rsid w:val="00872C4F"/>
    <w:rsid w:val="00872F30"/>
    <w:rsid w:val="00873919"/>
    <w:rsid w:val="00873BB5"/>
    <w:rsid w:val="00873E69"/>
    <w:rsid w:val="00873F2A"/>
    <w:rsid w:val="008742AD"/>
    <w:rsid w:val="00874CC0"/>
    <w:rsid w:val="00874E31"/>
    <w:rsid w:val="00875335"/>
    <w:rsid w:val="008753C9"/>
    <w:rsid w:val="0087645F"/>
    <w:rsid w:val="008772FC"/>
    <w:rsid w:val="008778FE"/>
    <w:rsid w:val="00880452"/>
    <w:rsid w:val="00880571"/>
    <w:rsid w:val="00881531"/>
    <w:rsid w:val="0088188B"/>
    <w:rsid w:val="008828A8"/>
    <w:rsid w:val="00882D0B"/>
    <w:rsid w:val="00882F6D"/>
    <w:rsid w:val="0088309F"/>
    <w:rsid w:val="00883EC7"/>
    <w:rsid w:val="0088447C"/>
    <w:rsid w:val="00884752"/>
    <w:rsid w:val="00884B51"/>
    <w:rsid w:val="00884F07"/>
    <w:rsid w:val="00885D68"/>
    <w:rsid w:val="00885D8D"/>
    <w:rsid w:val="008862AC"/>
    <w:rsid w:val="008864DB"/>
    <w:rsid w:val="00886743"/>
    <w:rsid w:val="008867B3"/>
    <w:rsid w:val="00886D27"/>
    <w:rsid w:val="00887574"/>
    <w:rsid w:val="008909B4"/>
    <w:rsid w:val="00890F15"/>
    <w:rsid w:val="0089135C"/>
    <w:rsid w:val="00891774"/>
    <w:rsid w:val="0089187D"/>
    <w:rsid w:val="00891D24"/>
    <w:rsid w:val="00891F66"/>
    <w:rsid w:val="008920F1"/>
    <w:rsid w:val="0089277B"/>
    <w:rsid w:val="00892B35"/>
    <w:rsid w:val="0089328B"/>
    <w:rsid w:val="00893637"/>
    <w:rsid w:val="00893C3F"/>
    <w:rsid w:val="008946DC"/>
    <w:rsid w:val="00894EEA"/>
    <w:rsid w:val="0089504A"/>
    <w:rsid w:val="00896277"/>
    <w:rsid w:val="0089652F"/>
    <w:rsid w:val="00896A4B"/>
    <w:rsid w:val="008970DE"/>
    <w:rsid w:val="008976D6"/>
    <w:rsid w:val="008977FE"/>
    <w:rsid w:val="008979D4"/>
    <w:rsid w:val="00897A1D"/>
    <w:rsid w:val="00897CD3"/>
    <w:rsid w:val="00897FA1"/>
    <w:rsid w:val="008A0082"/>
    <w:rsid w:val="008A0631"/>
    <w:rsid w:val="008A0BCB"/>
    <w:rsid w:val="008A16D1"/>
    <w:rsid w:val="008A1873"/>
    <w:rsid w:val="008A1875"/>
    <w:rsid w:val="008A2B42"/>
    <w:rsid w:val="008A2DE6"/>
    <w:rsid w:val="008A4372"/>
    <w:rsid w:val="008A4456"/>
    <w:rsid w:val="008A496A"/>
    <w:rsid w:val="008A50E0"/>
    <w:rsid w:val="008A5657"/>
    <w:rsid w:val="008A5853"/>
    <w:rsid w:val="008A5A16"/>
    <w:rsid w:val="008A5AB1"/>
    <w:rsid w:val="008A5B5D"/>
    <w:rsid w:val="008A5CD3"/>
    <w:rsid w:val="008A63D7"/>
    <w:rsid w:val="008A6D16"/>
    <w:rsid w:val="008A7D4B"/>
    <w:rsid w:val="008B079D"/>
    <w:rsid w:val="008B0FE7"/>
    <w:rsid w:val="008B160D"/>
    <w:rsid w:val="008B1B65"/>
    <w:rsid w:val="008B2A3F"/>
    <w:rsid w:val="008B33D2"/>
    <w:rsid w:val="008B36DF"/>
    <w:rsid w:val="008B38D3"/>
    <w:rsid w:val="008B3D77"/>
    <w:rsid w:val="008B46A4"/>
    <w:rsid w:val="008B481B"/>
    <w:rsid w:val="008B518E"/>
    <w:rsid w:val="008B5334"/>
    <w:rsid w:val="008B610D"/>
    <w:rsid w:val="008B79EE"/>
    <w:rsid w:val="008B7D77"/>
    <w:rsid w:val="008C0597"/>
    <w:rsid w:val="008C16D0"/>
    <w:rsid w:val="008C1B60"/>
    <w:rsid w:val="008C1CA4"/>
    <w:rsid w:val="008C20D4"/>
    <w:rsid w:val="008C22ED"/>
    <w:rsid w:val="008C2ABC"/>
    <w:rsid w:val="008C2C75"/>
    <w:rsid w:val="008C3258"/>
    <w:rsid w:val="008C3CDB"/>
    <w:rsid w:val="008C404B"/>
    <w:rsid w:val="008C4479"/>
    <w:rsid w:val="008C4CDA"/>
    <w:rsid w:val="008C55E4"/>
    <w:rsid w:val="008C5CE0"/>
    <w:rsid w:val="008C6657"/>
    <w:rsid w:val="008C674A"/>
    <w:rsid w:val="008C6BC6"/>
    <w:rsid w:val="008D03E5"/>
    <w:rsid w:val="008D1168"/>
    <w:rsid w:val="008D11C1"/>
    <w:rsid w:val="008D14DE"/>
    <w:rsid w:val="008D299B"/>
    <w:rsid w:val="008D3290"/>
    <w:rsid w:val="008D408C"/>
    <w:rsid w:val="008D4950"/>
    <w:rsid w:val="008D4F54"/>
    <w:rsid w:val="008D54B1"/>
    <w:rsid w:val="008D567B"/>
    <w:rsid w:val="008D5F39"/>
    <w:rsid w:val="008D6260"/>
    <w:rsid w:val="008D7202"/>
    <w:rsid w:val="008D73B8"/>
    <w:rsid w:val="008D774C"/>
    <w:rsid w:val="008D7E9D"/>
    <w:rsid w:val="008E017E"/>
    <w:rsid w:val="008E0CD9"/>
    <w:rsid w:val="008E10EA"/>
    <w:rsid w:val="008E13BB"/>
    <w:rsid w:val="008E2069"/>
    <w:rsid w:val="008E2640"/>
    <w:rsid w:val="008E284C"/>
    <w:rsid w:val="008E29AC"/>
    <w:rsid w:val="008E2DF2"/>
    <w:rsid w:val="008E2F41"/>
    <w:rsid w:val="008E3E0A"/>
    <w:rsid w:val="008E436A"/>
    <w:rsid w:val="008E440B"/>
    <w:rsid w:val="008E4A80"/>
    <w:rsid w:val="008E4B77"/>
    <w:rsid w:val="008E5225"/>
    <w:rsid w:val="008E5239"/>
    <w:rsid w:val="008E5AB2"/>
    <w:rsid w:val="008E5C6F"/>
    <w:rsid w:val="008E5FEC"/>
    <w:rsid w:val="008E6402"/>
    <w:rsid w:val="008E724D"/>
    <w:rsid w:val="008E7EA1"/>
    <w:rsid w:val="008F1116"/>
    <w:rsid w:val="008F2CD0"/>
    <w:rsid w:val="008F3550"/>
    <w:rsid w:val="008F38D6"/>
    <w:rsid w:val="008F3AAE"/>
    <w:rsid w:val="008F3D01"/>
    <w:rsid w:val="008F571F"/>
    <w:rsid w:val="008F586F"/>
    <w:rsid w:val="008F5928"/>
    <w:rsid w:val="008F5E56"/>
    <w:rsid w:val="008F6043"/>
    <w:rsid w:val="008F63D7"/>
    <w:rsid w:val="008F6408"/>
    <w:rsid w:val="008F6A7D"/>
    <w:rsid w:val="008F6D6A"/>
    <w:rsid w:val="009001DE"/>
    <w:rsid w:val="009006B5"/>
    <w:rsid w:val="00900962"/>
    <w:rsid w:val="00901D34"/>
    <w:rsid w:val="00902D98"/>
    <w:rsid w:val="009036F0"/>
    <w:rsid w:val="00903AE4"/>
    <w:rsid w:val="00903EC3"/>
    <w:rsid w:val="009041A2"/>
    <w:rsid w:val="0090501B"/>
    <w:rsid w:val="009050ED"/>
    <w:rsid w:val="00905698"/>
    <w:rsid w:val="0090617D"/>
    <w:rsid w:val="00906831"/>
    <w:rsid w:val="00906858"/>
    <w:rsid w:val="00906CEE"/>
    <w:rsid w:val="00906D85"/>
    <w:rsid w:val="00907561"/>
    <w:rsid w:val="00907AB7"/>
    <w:rsid w:val="00907DBB"/>
    <w:rsid w:val="00910479"/>
    <w:rsid w:val="009118EC"/>
    <w:rsid w:val="00912202"/>
    <w:rsid w:val="0091286C"/>
    <w:rsid w:val="00912A9A"/>
    <w:rsid w:val="00912AE3"/>
    <w:rsid w:val="00912CBE"/>
    <w:rsid w:val="009132FE"/>
    <w:rsid w:val="009135B0"/>
    <w:rsid w:val="009139BF"/>
    <w:rsid w:val="009139C4"/>
    <w:rsid w:val="0091421C"/>
    <w:rsid w:val="00914220"/>
    <w:rsid w:val="009142E2"/>
    <w:rsid w:val="0091434A"/>
    <w:rsid w:val="00914C10"/>
    <w:rsid w:val="00914EEF"/>
    <w:rsid w:val="0091564B"/>
    <w:rsid w:val="00915656"/>
    <w:rsid w:val="0091573D"/>
    <w:rsid w:val="00915B1C"/>
    <w:rsid w:val="009160CC"/>
    <w:rsid w:val="00916204"/>
    <w:rsid w:val="009172F6"/>
    <w:rsid w:val="009174EB"/>
    <w:rsid w:val="00917E41"/>
    <w:rsid w:val="009201D0"/>
    <w:rsid w:val="00920B8A"/>
    <w:rsid w:val="00920CE9"/>
    <w:rsid w:val="00920DF0"/>
    <w:rsid w:val="00920E0D"/>
    <w:rsid w:val="009212F7"/>
    <w:rsid w:val="00921D51"/>
    <w:rsid w:val="009225EF"/>
    <w:rsid w:val="00922700"/>
    <w:rsid w:val="009227D4"/>
    <w:rsid w:val="009228DF"/>
    <w:rsid w:val="00922AC1"/>
    <w:rsid w:val="009232BF"/>
    <w:rsid w:val="00923FB3"/>
    <w:rsid w:val="00924126"/>
    <w:rsid w:val="009243EE"/>
    <w:rsid w:val="00924570"/>
    <w:rsid w:val="00924683"/>
    <w:rsid w:val="009247E1"/>
    <w:rsid w:val="00925531"/>
    <w:rsid w:val="00925E80"/>
    <w:rsid w:val="009261B7"/>
    <w:rsid w:val="00926E20"/>
    <w:rsid w:val="00927022"/>
    <w:rsid w:val="0092715C"/>
    <w:rsid w:val="0092730D"/>
    <w:rsid w:val="009301A4"/>
    <w:rsid w:val="009302E0"/>
    <w:rsid w:val="00930654"/>
    <w:rsid w:val="00930A58"/>
    <w:rsid w:val="00931558"/>
    <w:rsid w:val="00932CDE"/>
    <w:rsid w:val="009348CD"/>
    <w:rsid w:val="00934D5F"/>
    <w:rsid w:val="009350D7"/>
    <w:rsid w:val="009350F9"/>
    <w:rsid w:val="009362C3"/>
    <w:rsid w:val="009362DB"/>
    <w:rsid w:val="0093647F"/>
    <w:rsid w:val="009365BE"/>
    <w:rsid w:val="0093672A"/>
    <w:rsid w:val="0093720F"/>
    <w:rsid w:val="0094052D"/>
    <w:rsid w:val="00940C21"/>
    <w:rsid w:val="00940EAE"/>
    <w:rsid w:val="009413AD"/>
    <w:rsid w:val="00941622"/>
    <w:rsid w:val="00941902"/>
    <w:rsid w:val="00941D55"/>
    <w:rsid w:val="0094288B"/>
    <w:rsid w:val="00942933"/>
    <w:rsid w:val="00942C25"/>
    <w:rsid w:val="00942F8A"/>
    <w:rsid w:val="0094386E"/>
    <w:rsid w:val="00943EEA"/>
    <w:rsid w:val="00944064"/>
    <w:rsid w:val="00945103"/>
    <w:rsid w:val="009453F3"/>
    <w:rsid w:val="00945642"/>
    <w:rsid w:val="0094578F"/>
    <w:rsid w:val="009459FB"/>
    <w:rsid w:val="00945B34"/>
    <w:rsid w:val="00945D83"/>
    <w:rsid w:val="00945F7F"/>
    <w:rsid w:val="00945FCE"/>
    <w:rsid w:val="009468DE"/>
    <w:rsid w:val="009469ED"/>
    <w:rsid w:val="00946AAD"/>
    <w:rsid w:val="0094784F"/>
    <w:rsid w:val="00947918"/>
    <w:rsid w:val="009500BD"/>
    <w:rsid w:val="009501D2"/>
    <w:rsid w:val="009506B0"/>
    <w:rsid w:val="0095092E"/>
    <w:rsid w:val="00951440"/>
    <w:rsid w:val="009519A1"/>
    <w:rsid w:val="00951F67"/>
    <w:rsid w:val="00953165"/>
    <w:rsid w:val="00953AB7"/>
    <w:rsid w:val="00953C81"/>
    <w:rsid w:val="00954299"/>
    <w:rsid w:val="009546D8"/>
    <w:rsid w:val="00955245"/>
    <w:rsid w:val="009552FD"/>
    <w:rsid w:val="00955394"/>
    <w:rsid w:val="0095567A"/>
    <w:rsid w:val="00955A7E"/>
    <w:rsid w:val="00956156"/>
    <w:rsid w:val="0095632D"/>
    <w:rsid w:val="00956A80"/>
    <w:rsid w:val="00956B88"/>
    <w:rsid w:val="00956ED9"/>
    <w:rsid w:val="0095715A"/>
    <w:rsid w:val="00957660"/>
    <w:rsid w:val="00957B6C"/>
    <w:rsid w:val="00960078"/>
    <w:rsid w:val="009601F9"/>
    <w:rsid w:val="0096035A"/>
    <w:rsid w:val="009603A1"/>
    <w:rsid w:val="00961129"/>
    <w:rsid w:val="009612A6"/>
    <w:rsid w:val="0096137A"/>
    <w:rsid w:val="00962BBA"/>
    <w:rsid w:val="0096303C"/>
    <w:rsid w:val="00963621"/>
    <w:rsid w:val="00963667"/>
    <w:rsid w:val="0096402A"/>
    <w:rsid w:val="00964C2A"/>
    <w:rsid w:val="00964DB2"/>
    <w:rsid w:val="00965354"/>
    <w:rsid w:val="00966014"/>
    <w:rsid w:val="00966940"/>
    <w:rsid w:val="009671CE"/>
    <w:rsid w:val="009672E5"/>
    <w:rsid w:val="00967558"/>
    <w:rsid w:val="00967B5D"/>
    <w:rsid w:val="00967E20"/>
    <w:rsid w:val="00970033"/>
    <w:rsid w:val="00971433"/>
    <w:rsid w:val="00971441"/>
    <w:rsid w:val="00972667"/>
    <w:rsid w:val="00972826"/>
    <w:rsid w:val="00972B76"/>
    <w:rsid w:val="0097383D"/>
    <w:rsid w:val="00973AFC"/>
    <w:rsid w:val="0097416D"/>
    <w:rsid w:val="00974985"/>
    <w:rsid w:val="009755CB"/>
    <w:rsid w:val="009755DF"/>
    <w:rsid w:val="0097569E"/>
    <w:rsid w:val="009757BE"/>
    <w:rsid w:val="00975A42"/>
    <w:rsid w:val="00976C65"/>
    <w:rsid w:val="00977944"/>
    <w:rsid w:val="00980197"/>
    <w:rsid w:val="00980544"/>
    <w:rsid w:val="009816B5"/>
    <w:rsid w:val="00981BDA"/>
    <w:rsid w:val="009826D3"/>
    <w:rsid w:val="00982AED"/>
    <w:rsid w:val="00982F78"/>
    <w:rsid w:val="00983C37"/>
    <w:rsid w:val="009845CB"/>
    <w:rsid w:val="00984CD4"/>
    <w:rsid w:val="00984D56"/>
    <w:rsid w:val="00984DFD"/>
    <w:rsid w:val="00984E3C"/>
    <w:rsid w:val="009851C2"/>
    <w:rsid w:val="00985482"/>
    <w:rsid w:val="00985715"/>
    <w:rsid w:val="0098594E"/>
    <w:rsid w:val="00985961"/>
    <w:rsid w:val="00985C9B"/>
    <w:rsid w:val="00985DC9"/>
    <w:rsid w:val="0098684E"/>
    <w:rsid w:val="00986F90"/>
    <w:rsid w:val="00987C63"/>
    <w:rsid w:val="00990038"/>
    <w:rsid w:val="00990459"/>
    <w:rsid w:val="00990D17"/>
    <w:rsid w:val="00991C25"/>
    <w:rsid w:val="009923D0"/>
    <w:rsid w:val="00992403"/>
    <w:rsid w:val="00992932"/>
    <w:rsid w:val="009929EC"/>
    <w:rsid w:val="00993874"/>
    <w:rsid w:val="00993907"/>
    <w:rsid w:val="00993FCE"/>
    <w:rsid w:val="00994526"/>
    <w:rsid w:val="0099495D"/>
    <w:rsid w:val="00994A50"/>
    <w:rsid w:val="009953A1"/>
    <w:rsid w:val="00995903"/>
    <w:rsid w:val="00996872"/>
    <w:rsid w:val="00996C04"/>
    <w:rsid w:val="00996C36"/>
    <w:rsid w:val="00996E7C"/>
    <w:rsid w:val="00997421"/>
    <w:rsid w:val="009977BB"/>
    <w:rsid w:val="00997A98"/>
    <w:rsid w:val="009A07ED"/>
    <w:rsid w:val="009A08A4"/>
    <w:rsid w:val="009A16D8"/>
    <w:rsid w:val="009A194F"/>
    <w:rsid w:val="009A1BB1"/>
    <w:rsid w:val="009A1C07"/>
    <w:rsid w:val="009A1C19"/>
    <w:rsid w:val="009A2641"/>
    <w:rsid w:val="009A26BE"/>
    <w:rsid w:val="009A2845"/>
    <w:rsid w:val="009A4EB3"/>
    <w:rsid w:val="009A4F42"/>
    <w:rsid w:val="009A4FDC"/>
    <w:rsid w:val="009A557B"/>
    <w:rsid w:val="009A60DA"/>
    <w:rsid w:val="009A644F"/>
    <w:rsid w:val="009A6A2B"/>
    <w:rsid w:val="009A723D"/>
    <w:rsid w:val="009A736E"/>
    <w:rsid w:val="009A76A7"/>
    <w:rsid w:val="009A7AF8"/>
    <w:rsid w:val="009B06CE"/>
    <w:rsid w:val="009B0AA4"/>
    <w:rsid w:val="009B0CDA"/>
    <w:rsid w:val="009B10C4"/>
    <w:rsid w:val="009B16F8"/>
    <w:rsid w:val="009B1CB5"/>
    <w:rsid w:val="009B399F"/>
    <w:rsid w:val="009B40AC"/>
    <w:rsid w:val="009B4353"/>
    <w:rsid w:val="009B65D1"/>
    <w:rsid w:val="009B6D20"/>
    <w:rsid w:val="009B76FB"/>
    <w:rsid w:val="009C040D"/>
    <w:rsid w:val="009C0888"/>
    <w:rsid w:val="009C09A3"/>
    <w:rsid w:val="009C0AB8"/>
    <w:rsid w:val="009C16A8"/>
    <w:rsid w:val="009C19B2"/>
    <w:rsid w:val="009C1CA1"/>
    <w:rsid w:val="009C1E1C"/>
    <w:rsid w:val="009C24AA"/>
    <w:rsid w:val="009C2626"/>
    <w:rsid w:val="009C286D"/>
    <w:rsid w:val="009C2F85"/>
    <w:rsid w:val="009C318A"/>
    <w:rsid w:val="009C31FD"/>
    <w:rsid w:val="009C3650"/>
    <w:rsid w:val="009C3895"/>
    <w:rsid w:val="009C3BBC"/>
    <w:rsid w:val="009C3BC2"/>
    <w:rsid w:val="009C3FD1"/>
    <w:rsid w:val="009C4622"/>
    <w:rsid w:val="009C463F"/>
    <w:rsid w:val="009C495D"/>
    <w:rsid w:val="009C5699"/>
    <w:rsid w:val="009C5E29"/>
    <w:rsid w:val="009C5F05"/>
    <w:rsid w:val="009D0056"/>
    <w:rsid w:val="009D07CD"/>
    <w:rsid w:val="009D086A"/>
    <w:rsid w:val="009D0E4B"/>
    <w:rsid w:val="009D0E51"/>
    <w:rsid w:val="009D1194"/>
    <w:rsid w:val="009D1B36"/>
    <w:rsid w:val="009D1CAA"/>
    <w:rsid w:val="009D32B8"/>
    <w:rsid w:val="009D3427"/>
    <w:rsid w:val="009D35AB"/>
    <w:rsid w:val="009D3A4F"/>
    <w:rsid w:val="009D4438"/>
    <w:rsid w:val="009D44EE"/>
    <w:rsid w:val="009D4915"/>
    <w:rsid w:val="009D4F5B"/>
    <w:rsid w:val="009D4F83"/>
    <w:rsid w:val="009D5507"/>
    <w:rsid w:val="009D5699"/>
    <w:rsid w:val="009D5A10"/>
    <w:rsid w:val="009D5E0A"/>
    <w:rsid w:val="009D5E19"/>
    <w:rsid w:val="009D5F1E"/>
    <w:rsid w:val="009D5F85"/>
    <w:rsid w:val="009D5FC5"/>
    <w:rsid w:val="009D6072"/>
    <w:rsid w:val="009D60FE"/>
    <w:rsid w:val="009D6350"/>
    <w:rsid w:val="009D645D"/>
    <w:rsid w:val="009D67CB"/>
    <w:rsid w:val="009D6DC9"/>
    <w:rsid w:val="009D74D5"/>
    <w:rsid w:val="009D7872"/>
    <w:rsid w:val="009D7F8D"/>
    <w:rsid w:val="009E0281"/>
    <w:rsid w:val="009E0E57"/>
    <w:rsid w:val="009E0F75"/>
    <w:rsid w:val="009E10A3"/>
    <w:rsid w:val="009E11A1"/>
    <w:rsid w:val="009E1532"/>
    <w:rsid w:val="009E180B"/>
    <w:rsid w:val="009E202E"/>
    <w:rsid w:val="009E213F"/>
    <w:rsid w:val="009E2382"/>
    <w:rsid w:val="009E2716"/>
    <w:rsid w:val="009E2F25"/>
    <w:rsid w:val="009E338F"/>
    <w:rsid w:val="009E34D2"/>
    <w:rsid w:val="009E3B5C"/>
    <w:rsid w:val="009E401B"/>
    <w:rsid w:val="009E427D"/>
    <w:rsid w:val="009E4374"/>
    <w:rsid w:val="009E453B"/>
    <w:rsid w:val="009E4569"/>
    <w:rsid w:val="009E5B3C"/>
    <w:rsid w:val="009E5CC1"/>
    <w:rsid w:val="009E6DA9"/>
    <w:rsid w:val="009E6F52"/>
    <w:rsid w:val="009E73FA"/>
    <w:rsid w:val="009E74A4"/>
    <w:rsid w:val="009E7B3C"/>
    <w:rsid w:val="009F00FF"/>
    <w:rsid w:val="009F1B26"/>
    <w:rsid w:val="009F2261"/>
    <w:rsid w:val="009F257F"/>
    <w:rsid w:val="009F3A70"/>
    <w:rsid w:val="009F3F11"/>
    <w:rsid w:val="009F514A"/>
    <w:rsid w:val="009F5629"/>
    <w:rsid w:val="009F5C67"/>
    <w:rsid w:val="009F5C9B"/>
    <w:rsid w:val="009F5F4D"/>
    <w:rsid w:val="009F6262"/>
    <w:rsid w:val="009F69B7"/>
    <w:rsid w:val="009F6A60"/>
    <w:rsid w:val="009F6CC4"/>
    <w:rsid w:val="009F7221"/>
    <w:rsid w:val="009F72D3"/>
    <w:rsid w:val="009F733B"/>
    <w:rsid w:val="009F7565"/>
    <w:rsid w:val="009F79FA"/>
    <w:rsid w:val="009F7E8A"/>
    <w:rsid w:val="00A002F0"/>
    <w:rsid w:val="00A006EF"/>
    <w:rsid w:val="00A01890"/>
    <w:rsid w:val="00A01AC8"/>
    <w:rsid w:val="00A020C5"/>
    <w:rsid w:val="00A0232F"/>
    <w:rsid w:val="00A02336"/>
    <w:rsid w:val="00A02730"/>
    <w:rsid w:val="00A02831"/>
    <w:rsid w:val="00A02919"/>
    <w:rsid w:val="00A02A1F"/>
    <w:rsid w:val="00A038CE"/>
    <w:rsid w:val="00A0393A"/>
    <w:rsid w:val="00A03958"/>
    <w:rsid w:val="00A05332"/>
    <w:rsid w:val="00A054EB"/>
    <w:rsid w:val="00A05AC7"/>
    <w:rsid w:val="00A05DCD"/>
    <w:rsid w:val="00A065C0"/>
    <w:rsid w:val="00A06627"/>
    <w:rsid w:val="00A0737D"/>
    <w:rsid w:val="00A074BA"/>
    <w:rsid w:val="00A07880"/>
    <w:rsid w:val="00A108F7"/>
    <w:rsid w:val="00A109AF"/>
    <w:rsid w:val="00A10B45"/>
    <w:rsid w:val="00A10DA6"/>
    <w:rsid w:val="00A11121"/>
    <w:rsid w:val="00A1116B"/>
    <w:rsid w:val="00A112AC"/>
    <w:rsid w:val="00A11B4F"/>
    <w:rsid w:val="00A11C80"/>
    <w:rsid w:val="00A12174"/>
    <w:rsid w:val="00A122DE"/>
    <w:rsid w:val="00A1258A"/>
    <w:rsid w:val="00A127BD"/>
    <w:rsid w:val="00A1293A"/>
    <w:rsid w:val="00A1295B"/>
    <w:rsid w:val="00A129D7"/>
    <w:rsid w:val="00A12F50"/>
    <w:rsid w:val="00A130A9"/>
    <w:rsid w:val="00A1333D"/>
    <w:rsid w:val="00A13525"/>
    <w:rsid w:val="00A13D08"/>
    <w:rsid w:val="00A141C7"/>
    <w:rsid w:val="00A14401"/>
    <w:rsid w:val="00A14646"/>
    <w:rsid w:val="00A14768"/>
    <w:rsid w:val="00A14EDF"/>
    <w:rsid w:val="00A14F43"/>
    <w:rsid w:val="00A15784"/>
    <w:rsid w:val="00A15CB4"/>
    <w:rsid w:val="00A1697B"/>
    <w:rsid w:val="00A17334"/>
    <w:rsid w:val="00A1753D"/>
    <w:rsid w:val="00A17687"/>
    <w:rsid w:val="00A1790F"/>
    <w:rsid w:val="00A20816"/>
    <w:rsid w:val="00A20FB7"/>
    <w:rsid w:val="00A217E3"/>
    <w:rsid w:val="00A21ECE"/>
    <w:rsid w:val="00A226BB"/>
    <w:rsid w:val="00A2327B"/>
    <w:rsid w:val="00A23E1F"/>
    <w:rsid w:val="00A23F53"/>
    <w:rsid w:val="00A23FC4"/>
    <w:rsid w:val="00A2414B"/>
    <w:rsid w:val="00A24240"/>
    <w:rsid w:val="00A24438"/>
    <w:rsid w:val="00A24D2C"/>
    <w:rsid w:val="00A24F64"/>
    <w:rsid w:val="00A251AA"/>
    <w:rsid w:val="00A25426"/>
    <w:rsid w:val="00A25BE5"/>
    <w:rsid w:val="00A25D95"/>
    <w:rsid w:val="00A2651C"/>
    <w:rsid w:val="00A26E44"/>
    <w:rsid w:val="00A26E62"/>
    <w:rsid w:val="00A275F0"/>
    <w:rsid w:val="00A3111E"/>
    <w:rsid w:val="00A31664"/>
    <w:rsid w:val="00A319E7"/>
    <w:rsid w:val="00A32592"/>
    <w:rsid w:val="00A339B6"/>
    <w:rsid w:val="00A3430D"/>
    <w:rsid w:val="00A34ACA"/>
    <w:rsid w:val="00A34EAC"/>
    <w:rsid w:val="00A34F37"/>
    <w:rsid w:val="00A36113"/>
    <w:rsid w:val="00A3614C"/>
    <w:rsid w:val="00A362A7"/>
    <w:rsid w:val="00A37BC1"/>
    <w:rsid w:val="00A40621"/>
    <w:rsid w:val="00A408C4"/>
    <w:rsid w:val="00A408EF"/>
    <w:rsid w:val="00A4094A"/>
    <w:rsid w:val="00A41226"/>
    <w:rsid w:val="00A41652"/>
    <w:rsid w:val="00A41875"/>
    <w:rsid w:val="00A41BBB"/>
    <w:rsid w:val="00A4264A"/>
    <w:rsid w:val="00A4313E"/>
    <w:rsid w:val="00A443D3"/>
    <w:rsid w:val="00A4491A"/>
    <w:rsid w:val="00A453A9"/>
    <w:rsid w:val="00A4601C"/>
    <w:rsid w:val="00A4630D"/>
    <w:rsid w:val="00A4690B"/>
    <w:rsid w:val="00A46E52"/>
    <w:rsid w:val="00A46FE7"/>
    <w:rsid w:val="00A4736F"/>
    <w:rsid w:val="00A477D2"/>
    <w:rsid w:val="00A50238"/>
    <w:rsid w:val="00A5031D"/>
    <w:rsid w:val="00A504C3"/>
    <w:rsid w:val="00A50E9E"/>
    <w:rsid w:val="00A5170C"/>
    <w:rsid w:val="00A51ECF"/>
    <w:rsid w:val="00A52365"/>
    <w:rsid w:val="00A52AC2"/>
    <w:rsid w:val="00A53184"/>
    <w:rsid w:val="00A53228"/>
    <w:rsid w:val="00A5354D"/>
    <w:rsid w:val="00A537A5"/>
    <w:rsid w:val="00A539B3"/>
    <w:rsid w:val="00A544B3"/>
    <w:rsid w:val="00A546B8"/>
    <w:rsid w:val="00A54DEB"/>
    <w:rsid w:val="00A55150"/>
    <w:rsid w:val="00A5522C"/>
    <w:rsid w:val="00A55350"/>
    <w:rsid w:val="00A557BB"/>
    <w:rsid w:val="00A55AEB"/>
    <w:rsid w:val="00A55BF3"/>
    <w:rsid w:val="00A55F7E"/>
    <w:rsid w:val="00A57232"/>
    <w:rsid w:val="00A57267"/>
    <w:rsid w:val="00A601AD"/>
    <w:rsid w:val="00A60AE8"/>
    <w:rsid w:val="00A60CE8"/>
    <w:rsid w:val="00A61369"/>
    <w:rsid w:val="00A613BF"/>
    <w:rsid w:val="00A61C69"/>
    <w:rsid w:val="00A6291C"/>
    <w:rsid w:val="00A62923"/>
    <w:rsid w:val="00A6294E"/>
    <w:rsid w:val="00A62FEA"/>
    <w:rsid w:val="00A63038"/>
    <w:rsid w:val="00A63515"/>
    <w:rsid w:val="00A63BD3"/>
    <w:rsid w:val="00A63D4D"/>
    <w:rsid w:val="00A640D1"/>
    <w:rsid w:val="00A6467B"/>
    <w:rsid w:val="00A64840"/>
    <w:rsid w:val="00A655F7"/>
    <w:rsid w:val="00A65C0A"/>
    <w:rsid w:val="00A66468"/>
    <w:rsid w:val="00A70425"/>
    <w:rsid w:val="00A70E56"/>
    <w:rsid w:val="00A716B4"/>
    <w:rsid w:val="00A7175D"/>
    <w:rsid w:val="00A72628"/>
    <w:rsid w:val="00A7265A"/>
    <w:rsid w:val="00A729C3"/>
    <w:rsid w:val="00A72A7F"/>
    <w:rsid w:val="00A72BA0"/>
    <w:rsid w:val="00A733DA"/>
    <w:rsid w:val="00A73966"/>
    <w:rsid w:val="00A73D39"/>
    <w:rsid w:val="00A747AB"/>
    <w:rsid w:val="00A74C1A"/>
    <w:rsid w:val="00A750F8"/>
    <w:rsid w:val="00A7557B"/>
    <w:rsid w:val="00A7599E"/>
    <w:rsid w:val="00A75A40"/>
    <w:rsid w:val="00A75DB0"/>
    <w:rsid w:val="00A768CC"/>
    <w:rsid w:val="00A76BA4"/>
    <w:rsid w:val="00A76DC1"/>
    <w:rsid w:val="00A77250"/>
    <w:rsid w:val="00A7794D"/>
    <w:rsid w:val="00A801D6"/>
    <w:rsid w:val="00A8050B"/>
    <w:rsid w:val="00A80682"/>
    <w:rsid w:val="00A81263"/>
    <w:rsid w:val="00A828B8"/>
    <w:rsid w:val="00A82E94"/>
    <w:rsid w:val="00A82EF0"/>
    <w:rsid w:val="00A82F34"/>
    <w:rsid w:val="00A83CCA"/>
    <w:rsid w:val="00A845A5"/>
    <w:rsid w:val="00A84A4C"/>
    <w:rsid w:val="00A84B15"/>
    <w:rsid w:val="00A84DC1"/>
    <w:rsid w:val="00A8648A"/>
    <w:rsid w:val="00A87820"/>
    <w:rsid w:val="00A878D7"/>
    <w:rsid w:val="00A87A64"/>
    <w:rsid w:val="00A906E6"/>
    <w:rsid w:val="00A90AEF"/>
    <w:rsid w:val="00A91517"/>
    <w:rsid w:val="00A9169A"/>
    <w:rsid w:val="00A919C2"/>
    <w:rsid w:val="00A91A62"/>
    <w:rsid w:val="00A921FE"/>
    <w:rsid w:val="00A936B9"/>
    <w:rsid w:val="00A93FB6"/>
    <w:rsid w:val="00A95738"/>
    <w:rsid w:val="00A9590F"/>
    <w:rsid w:val="00A95C41"/>
    <w:rsid w:val="00A95F5F"/>
    <w:rsid w:val="00A96570"/>
    <w:rsid w:val="00A96AEF"/>
    <w:rsid w:val="00A97396"/>
    <w:rsid w:val="00A973EE"/>
    <w:rsid w:val="00A973F1"/>
    <w:rsid w:val="00A979B1"/>
    <w:rsid w:val="00A979F2"/>
    <w:rsid w:val="00A97CA9"/>
    <w:rsid w:val="00A97D46"/>
    <w:rsid w:val="00A97F0E"/>
    <w:rsid w:val="00AA005A"/>
    <w:rsid w:val="00AA00A4"/>
    <w:rsid w:val="00AA0899"/>
    <w:rsid w:val="00AA0A97"/>
    <w:rsid w:val="00AA1378"/>
    <w:rsid w:val="00AA203A"/>
    <w:rsid w:val="00AA34DE"/>
    <w:rsid w:val="00AA367E"/>
    <w:rsid w:val="00AA4A11"/>
    <w:rsid w:val="00AA4E8D"/>
    <w:rsid w:val="00AA5200"/>
    <w:rsid w:val="00AA5633"/>
    <w:rsid w:val="00AA5D64"/>
    <w:rsid w:val="00AA620E"/>
    <w:rsid w:val="00AA66D7"/>
    <w:rsid w:val="00AA75F8"/>
    <w:rsid w:val="00AA768E"/>
    <w:rsid w:val="00AA7826"/>
    <w:rsid w:val="00AA7B12"/>
    <w:rsid w:val="00AB0045"/>
    <w:rsid w:val="00AB0501"/>
    <w:rsid w:val="00AB0700"/>
    <w:rsid w:val="00AB0B76"/>
    <w:rsid w:val="00AB0D12"/>
    <w:rsid w:val="00AB0D32"/>
    <w:rsid w:val="00AB0D52"/>
    <w:rsid w:val="00AB1181"/>
    <w:rsid w:val="00AB1949"/>
    <w:rsid w:val="00AB1955"/>
    <w:rsid w:val="00AB1ACD"/>
    <w:rsid w:val="00AB3234"/>
    <w:rsid w:val="00AB34C6"/>
    <w:rsid w:val="00AB3789"/>
    <w:rsid w:val="00AB44C6"/>
    <w:rsid w:val="00AB529D"/>
    <w:rsid w:val="00AB54B5"/>
    <w:rsid w:val="00AB5939"/>
    <w:rsid w:val="00AB63FB"/>
    <w:rsid w:val="00AB66B0"/>
    <w:rsid w:val="00AB698D"/>
    <w:rsid w:val="00AB6C15"/>
    <w:rsid w:val="00AB6C80"/>
    <w:rsid w:val="00AB6DB6"/>
    <w:rsid w:val="00AB72DB"/>
    <w:rsid w:val="00AB7893"/>
    <w:rsid w:val="00AB7BEB"/>
    <w:rsid w:val="00AC0090"/>
    <w:rsid w:val="00AC0980"/>
    <w:rsid w:val="00AC0F9A"/>
    <w:rsid w:val="00AC10F2"/>
    <w:rsid w:val="00AC11A8"/>
    <w:rsid w:val="00AC13B4"/>
    <w:rsid w:val="00AC1529"/>
    <w:rsid w:val="00AC15BE"/>
    <w:rsid w:val="00AC1D7C"/>
    <w:rsid w:val="00AC244F"/>
    <w:rsid w:val="00AC26BB"/>
    <w:rsid w:val="00AC3232"/>
    <w:rsid w:val="00AC3912"/>
    <w:rsid w:val="00AC3AE0"/>
    <w:rsid w:val="00AC3F5B"/>
    <w:rsid w:val="00AC4079"/>
    <w:rsid w:val="00AC4377"/>
    <w:rsid w:val="00AC45CF"/>
    <w:rsid w:val="00AC4E97"/>
    <w:rsid w:val="00AC5459"/>
    <w:rsid w:val="00AC56D8"/>
    <w:rsid w:val="00AC5832"/>
    <w:rsid w:val="00AC5B9F"/>
    <w:rsid w:val="00AC5D41"/>
    <w:rsid w:val="00AC5DA0"/>
    <w:rsid w:val="00AC6C98"/>
    <w:rsid w:val="00AC7086"/>
    <w:rsid w:val="00AC73B0"/>
    <w:rsid w:val="00AD087E"/>
    <w:rsid w:val="00AD11D3"/>
    <w:rsid w:val="00AD21B1"/>
    <w:rsid w:val="00AD22CC"/>
    <w:rsid w:val="00AD2C26"/>
    <w:rsid w:val="00AD2F4F"/>
    <w:rsid w:val="00AD3234"/>
    <w:rsid w:val="00AD3239"/>
    <w:rsid w:val="00AD325F"/>
    <w:rsid w:val="00AD3608"/>
    <w:rsid w:val="00AD4322"/>
    <w:rsid w:val="00AD4364"/>
    <w:rsid w:val="00AD4C39"/>
    <w:rsid w:val="00AD539C"/>
    <w:rsid w:val="00AD5784"/>
    <w:rsid w:val="00AD5AC3"/>
    <w:rsid w:val="00AD5CB1"/>
    <w:rsid w:val="00AD5D59"/>
    <w:rsid w:val="00AD6132"/>
    <w:rsid w:val="00AD62B7"/>
    <w:rsid w:val="00AD739D"/>
    <w:rsid w:val="00AD744F"/>
    <w:rsid w:val="00AD782D"/>
    <w:rsid w:val="00AD79CA"/>
    <w:rsid w:val="00AD7A76"/>
    <w:rsid w:val="00AD7E6A"/>
    <w:rsid w:val="00AD7EFE"/>
    <w:rsid w:val="00AE0536"/>
    <w:rsid w:val="00AE07D8"/>
    <w:rsid w:val="00AE0A5D"/>
    <w:rsid w:val="00AE0E42"/>
    <w:rsid w:val="00AE0F77"/>
    <w:rsid w:val="00AE1063"/>
    <w:rsid w:val="00AE22A7"/>
    <w:rsid w:val="00AE30C4"/>
    <w:rsid w:val="00AE4B5A"/>
    <w:rsid w:val="00AE5290"/>
    <w:rsid w:val="00AE53B0"/>
    <w:rsid w:val="00AE5511"/>
    <w:rsid w:val="00AE5710"/>
    <w:rsid w:val="00AE5961"/>
    <w:rsid w:val="00AE5A28"/>
    <w:rsid w:val="00AE636A"/>
    <w:rsid w:val="00AE65F8"/>
    <w:rsid w:val="00AE6F13"/>
    <w:rsid w:val="00AE7485"/>
    <w:rsid w:val="00AE7683"/>
    <w:rsid w:val="00AE7C31"/>
    <w:rsid w:val="00AF03A3"/>
    <w:rsid w:val="00AF0F2B"/>
    <w:rsid w:val="00AF1B58"/>
    <w:rsid w:val="00AF1BBB"/>
    <w:rsid w:val="00AF1CAD"/>
    <w:rsid w:val="00AF227F"/>
    <w:rsid w:val="00AF2377"/>
    <w:rsid w:val="00AF25AD"/>
    <w:rsid w:val="00AF2F6B"/>
    <w:rsid w:val="00AF3579"/>
    <w:rsid w:val="00AF3ABB"/>
    <w:rsid w:val="00AF5B1B"/>
    <w:rsid w:val="00AF5FB5"/>
    <w:rsid w:val="00AF6810"/>
    <w:rsid w:val="00AF6A3A"/>
    <w:rsid w:val="00AF6D64"/>
    <w:rsid w:val="00AF6EF1"/>
    <w:rsid w:val="00AF728D"/>
    <w:rsid w:val="00AF7398"/>
    <w:rsid w:val="00B000D0"/>
    <w:rsid w:val="00B00713"/>
    <w:rsid w:val="00B0075E"/>
    <w:rsid w:val="00B00ED7"/>
    <w:rsid w:val="00B0170B"/>
    <w:rsid w:val="00B02209"/>
    <w:rsid w:val="00B027EE"/>
    <w:rsid w:val="00B029F8"/>
    <w:rsid w:val="00B02CA6"/>
    <w:rsid w:val="00B032C4"/>
    <w:rsid w:val="00B035CB"/>
    <w:rsid w:val="00B03846"/>
    <w:rsid w:val="00B03E70"/>
    <w:rsid w:val="00B03FCB"/>
    <w:rsid w:val="00B04647"/>
    <w:rsid w:val="00B04E29"/>
    <w:rsid w:val="00B05118"/>
    <w:rsid w:val="00B05623"/>
    <w:rsid w:val="00B059B7"/>
    <w:rsid w:val="00B06013"/>
    <w:rsid w:val="00B06798"/>
    <w:rsid w:val="00B069CE"/>
    <w:rsid w:val="00B07C84"/>
    <w:rsid w:val="00B106DE"/>
    <w:rsid w:val="00B10AEF"/>
    <w:rsid w:val="00B117F3"/>
    <w:rsid w:val="00B1220B"/>
    <w:rsid w:val="00B125F1"/>
    <w:rsid w:val="00B13437"/>
    <w:rsid w:val="00B14167"/>
    <w:rsid w:val="00B1491D"/>
    <w:rsid w:val="00B14BEE"/>
    <w:rsid w:val="00B14C34"/>
    <w:rsid w:val="00B15518"/>
    <w:rsid w:val="00B155B9"/>
    <w:rsid w:val="00B15C24"/>
    <w:rsid w:val="00B16C1E"/>
    <w:rsid w:val="00B16F9A"/>
    <w:rsid w:val="00B171C6"/>
    <w:rsid w:val="00B2028D"/>
    <w:rsid w:val="00B20593"/>
    <w:rsid w:val="00B20CCD"/>
    <w:rsid w:val="00B20F63"/>
    <w:rsid w:val="00B2171D"/>
    <w:rsid w:val="00B2178A"/>
    <w:rsid w:val="00B21ACD"/>
    <w:rsid w:val="00B22491"/>
    <w:rsid w:val="00B2269A"/>
    <w:rsid w:val="00B229AE"/>
    <w:rsid w:val="00B22D73"/>
    <w:rsid w:val="00B232BF"/>
    <w:rsid w:val="00B23337"/>
    <w:rsid w:val="00B23C34"/>
    <w:rsid w:val="00B24333"/>
    <w:rsid w:val="00B2542B"/>
    <w:rsid w:val="00B25895"/>
    <w:rsid w:val="00B270CD"/>
    <w:rsid w:val="00B2726D"/>
    <w:rsid w:val="00B27314"/>
    <w:rsid w:val="00B27336"/>
    <w:rsid w:val="00B275F5"/>
    <w:rsid w:val="00B27B17"/>
    <w:rsid w:val="00B3039A"/>
    <w:rsid w:val="00B30842"/>
    <w:rsid w:val="00B31AFD"/>
    <w:rsid w:val="00B32BEC"/>
    <w:rsid w:val="00B33349"/>
    <w:rsid w:val="00B33D18"/>
    <w:rsid w:val="00B33DB7"/>
    <w:rsid w:val="00B34684"/>
    <w:rsid w:val="00B348DA"/>
    <w:rsid w:val="00B34D60"/>
    <w:rsid w:val="00B3579B"/>
    <w:rsid w:val="00B3604C"/>
    <w:rsid w:val="00B364D4"/>
    <w:rsid w:val="00B36639"/>
    <w:rsid w:val="00B368A2"/>
    <w:rsid w:val="00B36BC8"/>
    <w:rsid w:val="00B40251"/>
    <w:rsid w:val="00B40397"/>
    <w:rsid w:val="00B407D3"/>
    <w:rsid w:val="00B40A59"/>
    <w:rsid w:val="00B41517"/>
    <w:rsid w:val="00B41698"/>
    <w:rsid w:val="00B419FE"/>
    <w:rsid w:val="00B41F81"/>
    <w:rsid w:val="00B4203A"/>
    <w:rsid w:val="00B42182"/>
    <w:rsid w:val="00B42EFB"/>
    <w:rsid w:val="00B430C9"/>
    <w:rsid w:val="00B43809"/>
    <w:rsid w:val="00B43A98"/>
    <w:rsid w:val="00B4425F"/>
    <w:rsid w:val="00B4437A"/>
    <w:rsid w:val="00B44603"/>
    <w:rsid w:val="00B447C6"/>
    <w:rsid w:val="00B449E6"/>
    <w:rsid w:val="00B44C06"/>
    <w:rsid w:val="00B44FAC"/>
    <w:rsid w:val="00B45577"/>
    <w:rsid w:val="00B4570B"/>
    <w:rsid w:val="00B4594F"/>
    <w:rsid w:val="00B46411"/>
    <w:rsid w:val="00B4653E"/>
    <w:rsid w:val="00B4654B"/>
    <w:rsid w:val="00B465ED"/>
    <w:rsid w:val="00B46CB2"/>
    <w:rsid w:val="00B46CC8"/>
    <w:rsid w:val="00B46CDD"/>
    <w:rsid w:val="00B47546"/>
    <w:rsid w:val="00B47E71"/>
    <w:rsid w:val="00B503E0"/>
    <w:rsid w:val="00B50715"/>
    <w:rsid w:val="00B5076D"/>
    <w:rsid w:val="00B51380"/>
    <w:rsid w:val="00B515C8"/>
    <w:rsid w:val="00B51B01"/>
    <w:rsid w:val="00B51C5E"/>
    <w:rsid w:val="00B51F91"/>
    <w:rsid w:val="00B53476"/>
    <w:rsid w:val="00B53495"/>
    <w:rsid w:val="00B54795"/>
    <w:rsid w:val="00B54807"/>
    <w:rsid w:val="00B55497"/>
    <w:rsid w:val="00B55C70"/>
    <w:rsid w:val="00B55EA1"/>
    <w:rsid w:val="00B56E4A"/>
    <w:rsid w:val="00B578ED"/>
    <w:rsid w:val="00B579B0"/>
    <w:rsid w:val="00B57FC7"/>
    <w:rsid w:val="00B60CA2"/>
    <w:rsid w:val="00B619BD"/>
    <w:rsid w:val="00B61BBC"/>
    <w:rsid w:val="00B61F38"/>
    <w:rsid w:val="00B61FD2"/>
    <w:rsid w:val="00B621B0"/>
    <w:rsid w:val="00B62262"/>
    <w:rsid w:val="00B62AEB"/>
    <w:rsid w:val="00B633D8"/>
    <w:rsid w:val="00B635ED"/>
    <w:rsid w:val="00B63905"/>
    <w:rsid w:val="00B63916"/>
    <w:rsid w:val="00B63961"/>
    <w:rsid w:val="00B64872"/>
    <w:rsid w:val="00B64E01"/>
    <w:rsid w:val="00B65A7C"/>
    <w:rsid w:val="00B66551"/>
    <w:rsid w:val="00B674F5"/>
    <w:rsid w:val="00B676CF"/>
    <w:rsid w:val="00B6779F"/>
    <w:rsid w:val="00B6787D"/>
    <w:rsid w:val="00B67925"/>
    <w:rsid w:val="00B70599"/>
    <w:rsid w:val="00B7093E"/>
    <w:rsid w:val="00B70A4E"/>
    <w:rsid w:val="00B70AAF"/>
    <w:rsid w:val="00B7119B"/>
    <w:rsid w:val="00B714D2"/>
    <w:rsid w:val="00B71B15"/>
    <w:rsid w:val="00B71DB4"/>
    <w:rsid w:val="00B71EDF"/>
    <w:rsid w:val="00B72545"/>
    <w:rsid w:val="00B728BE"/>
    <w:rsid w:val="00B72E25"/>
    <w:rsid w:val="00B7310F"/>
    <w:rsid w:val="00B737BD"/>
    <w:rsid w:val="00B73D04"/>
    <w:rsid w:val="00B74253"/>
    <w:rsid w:val="00B74489"/>
    <w:rsid w:val="00B74535"/>
    <w:rsid w:val="00B75032"/>
    <w:rsid w:val="00B756AE"/>
    <w:rsid w:val="00B75AAB"/>
    <w:rsid w:val="00B75C10"/>
    <w:rsid w:val="00B76094"/>
    <w:rsid w:val="00B7657F"/>
    <w:rsid w:val="00B768BC"/>
    <w:rsid w:val="00B77551"/>
    <w:rsid w:val="00B802DC"/>
    <w:rsid w:val="00B80337"/>
    <w:rsid w:val="00B80C67"/>
    <w:rsid w:val="00B80E74"/>
    <w:rsid w:val="00B81398"/>
    <w:rsid w:val="00B8144E"/>
    <w:rsid w:val="00B816DC"/>
    <w:rsid w:val="00B81A94"/>
    <w:rsid w:val="00B81DB9"/>
    <w:rsid w:val="00B82176"/>
    <w:rsid w:val="00B82F59"/>
    <w:rsid w:val="00B84569"/>
    <w:rsid w:val="00B84A9D"/>
    <w:rsid w:val="00B84E14"/>
    <w:rsid w:val="00B856DD"/>
    <w:rsid w:val="00B85A44"/>
    <w:rsid w:val="00B85B80"/>
    <w:rsid w:val="00B86812"/>
    <w:rsid w:val="00B86D48"/>
    <w:rsid w:val="00B87584"/>
    <w:rsid w:val="00B87E23"/>
    <w:rsid w:val="00B907D1"/>
    <w:rsid w:val="00B915E1"/>
    <w:rsid w:val="00B923CB"/>
    <w:rsid w:val="00B926CF"/>
    <w:rsid w:val="00B927A3"/>
    <w:rsid w:val="00B92A66"/>
    <w:rsid w:val="00B92B9E"/>
    <w:rsid w:val="00B92D5D"/>
    <w:rsid w:val="00B92ECA"/>
    <w:rsid w:val="00B9320F"/>
    <w:rsid w:val="00B935D0"/>
    <w:rsid w:val="00B93DE2"/>
    <w:rsid w:val="00B93E80"/>
    <w:rsid w:val="00B94181"/>
    <w:rsid w:val="00B9424F"/>
    <w:rsid w:val="00B9486E"/>
    <w:rsid w:val="00B94C64"/>
    <w:rsid w:val="00B955C8"/>
    <w:rsid w:val="00B958D0"/>
    <w:rsid w:val="00B95B1A"/>
    <w:rsid w:val="00B95D60"/>
    <w:rsid w:val="00B95EC0"/>
    <w:rsid w:val="00B9612F"/>
    <w:rsid w:val="00B96574"/>
    <w:rsid w:val="00B96BA9"/>
    <w:rsid w:val="00B9733A"/>
    <w:rsid w:val="00B97C28"/>
    <w:rsid w:val="00BA016F"/>
    <w:rsid w:val="00BA01CC"/>
    <w:rsid w:val="00BA0619"/>
    <w:rsid w:val="00BA0C6B"/>
    <w:rsid w:val="00BA0D46"/>
    <w:rsid w:val="00BA0DD5"/>
    <w:rsid w:val="00BA23BE"/>
    <w:rsid w:val="00BA2480"/>
    <w:rsid w:val="00BA25ED"/>
    <w:rsid w:val="00BA3179"/>
    <w:rsid w:val="00BA33F1"/>
    <w:rsid w:val="00BA48E1"/>
    <w:rsid w:val="00BA503A"/>
    <w:rsid w:val="00BA6C19"/>
    <w:rsid w:val="00BA7044"/>
    <w:rsid w:val="00BA7060"/>
    <w:rsid w:val="00BA70B7"/>
    <w:rsid w:val="00BA72C0"/>
    <w:rsid w:val="00BA7385"/>
    <w:rsid w:val="00BA7B84"/>
    <w:rsid w:val="00BB0821"/>
    <w:rsid w:val="00BB0C28"/>
    <w:rsid w:val="00BB1153"/>
    <w:rsid w:val="00BB1204"/>
    <w:rsid w:val="00BB24DE"/>
    <w:rsid w:val="00BB2B6E"/>
    <w:rsid w:val="00BB2ED8"/>
    <w:rsid w:val="00BB3347"/>
    <w:rsid w:val="00BB353C"/>
    <w:rsid w:val="00BB3DCD"/>
    <w:rsid w:val="00BB3F40"/>
    <w:rsid w:val="00BB4603"/>
    <w:rsid w:val="00BB5658"/>
    <w:rsid w:val="00BB65AB"/>
    <w:rsid w:val="00BB6AF7"/>
    <w:rsid w:val="00BB72BC"/>
    <w:rsid w:val="00BB7C6C"/>
    <w:rsid w:val="00BC01BF"/>
    <w:rsid w:val="00BC0A07"/>
    <w:rsid w:val="00BC0BCE"/>
    <w:rsid w:val="00BC21A4"/>
    <w:rsid w:val="00BC2241"/>
    <w:rsid w:val="00BC2AA6"/>
    <w:rsid w:val="00BC335E"/>
    <w:rsid w:val="00BC4055"/>
    <w:rsid w:val="00BC4A76"/>
    <w:rsid w:val="00BC51A3"/>
    <w:rsid w:val="00BC716C"/>
    <w:rsid w:val="00BC73BD"/>
    <w:rsid w:val="00BC7736"/>
    <w:rsid w:val="00BC7F8E"/>
    <w:rsid w:val="00BD0254"/>
    <w:rsid w:val="00BD027F"/>
    <w:rsid w:val="00BD041E"/>
    <w:rsid w:val="00BD0560"/>
    <w:rsid w:val="00BD0DC7"/>
    <w:rsid w:val="00BD1020"/>
    <w:rsid w:val="00BD1292"/>
    <w:rsid w:val="00BD1322"/>
    <w:rsid w:val="00BD14CD"/>
    <w:rsid w:val="00BD199F"/>
    <w:rsid w:val="00BD2417"/>
    <w:rsid w:val="00BD28D9"/>
    <w:rsid w:val="00BD31B6"/>
    <w:rsid w:val="00BD4575"/>
    <w:rsid w:val="00BD5913"/>
    <w:rsid w:val="00BD600F"/>
    <w:rsid w:val="00BD608C"/>
    <w:rsid w:val="00BD6C34"/>
    <w:rsid w:val="00BD77E7"/>
    <w:rsid w:val="00BD79B6"/>
    <w:rsid w:val="00BD79C3"/>
    <w:rsid w:val="00BE0017"/>
    <w:rsid w:val="00BE0190"/>
    <w:rsid w:val="00BE0874"/>
    <w:rsid w:val="00BE09E2"/>
    <w:rsid w:val="00BE0B16"/>
    <w:rsid w:val="00BE1948"/>
    <w:rsid w:val="00BE2B33"/>
    <w:rsid w:val="00BE33BD"/>
    <w:rsid w:val="00BE3FDF"/>
    <w:rsid w:val="00BE40D3"/>
    <w:rsid w:val="00BE4344"/>
    <w:rsid w:val="00BE493E"/>
    <w:rsid w:val="00BE4B06"/>
    <w:rsid w:val="00BE4E15"/>
    <w:rsid w:val="00BE5016"/>
    <w:rsid w:val="00BE5042"/>
    <w:rsid w:val="00BE5DA2"/>
    <w:rsid w:val="00BE7296"/>
    <w:rsid w:val="00BE7365"/>
    <w:rsid w:val="00BE74B0"/>
    <w:rsid w:val="00BE7503"/>
    <w:rsid w:val="00BE7824"/>
    <w:rsid w:val="00BE7BF6"/>
    <w:rsid w:val="00BE7D3F"/>
    <w:rsid w:val="00BF0018"/>
    <w:rsid w:val="00BF0088"/>
    <w:rsid w:val="00BF029A"/>
    <w:rsid w:val="00BF05F6"/>
    <w:rsid w:val="00BF084B"/>
    <w:rsid w:val="00BF0BD2"/>
    <w:rsid w:val="00BF129F"/>
    <w:rsid w:val="00BF1DCC"/>
    <w:rsid w:val="00BF2144"/>
    <w:rsid w:val="00BF23A4"/>
    <w:rsid w:val="00BF2DF1"/>
    <w:rsid w:val="00BF2EB2"/>
    <w:rsid w:val="00BF31A7"/>
    <w:rsid w:val="00BF33D7"/>
    <w:rsid w:val="00BF35E6"/>
    <w:rsid w:val="00BF420D"/>
    <w:rsid w:val="00BF5B86"/>
    <w:rsid w:val="00BF6000"/>
    <w:rsid w:val="00BF63E4"/>
    <w:rsid w:val="00BF69D0"/>
    <w:rsid w:val="00BF6E4E"/>
    <w:rsid w:val="00BF748C"/>
    <w:rsid w:val="00BF7CFE"/>
    <w:rsid w:val="00C0061B"/>
    <w:rsid w:val="00C0068A"/>
    <w:rsid w:val="00C01E9D"/>
    <w:rsid w:val="00C022FF"/>
    <w:rsid w:val="00C02846"/>
    <w:rsid w:val="00C04A61"/>
    <w:rsid w:val="00C04BAF"/>
    <w:rsid w:val="00C058BD"/>
    <w:rsid w:val="00C06481"/>
    <w:rsid w:val="00C068F2"/>
    <w:rsid w:val="00C06B9B"/>
    <w:rsid w:val="00C07004"/>
    <w:rsid w:val="00C07077"/>
    <w:rsid w:val="00C07242"/>
    <w:rsid w:val="00C0793E"/>
    <w:rsid w:val="00C07E93"/>
    <w:rsid w:val="00C104A0"/>
    <w:rsid w:val="00C10B0D"/>
    <w:rsid w:val="00C1125C"/>
    <w:rsid w:val="00C11EA4"/>
    <w:rsid w:val="00C11EDA"/>
    <w:rsid w:val="00C13168"/>
    <w:rsid w:val="00C136F1"/>
    <w:rsid w:val="00C1385A"/>
    <w:rsid w:val="00C1556C"/>
    <w:rsid w:val="00C156DE"/>
    <w:rsid w:val="00C15AA1"/>
    <w:rsid w:val="00C16157"/>
    <w:rsid w:val="00C161AA"/>
    <w:rsid w:val="00C165E7"/>
    <w:rsid w:val="00C16694"/>
    <w:rsid w:val="00C16988"/>
    <w:rsid w:val="00C17311"/>
    <w:rsid w:val="00C17653"/>
    <w:rsid w:val="00C17709"/>
    <w:rsid w:val="00C17830"/>
    <w:rsid w:val="00C20101"/>
    <w:rsid w:val="00C2020D"/>
    <w:rsid w:val="00C20559"/>
    <w:rsid w:val="00C2080B"/>
    <w:rsid w:val="00C20A8A"/>
    <w:rsid w:val="00C20AF5"/>
    <w:rsid w:val="00C20CD0"/>
    <w:rsid w:val="00C20D17"/>
    <w:rsid w:val="00C20F45"/>
    <w:rsid w:val="00C226F0"/>
    <w:rsid w:val="00C22746"/>
    <w:rsid w:val="00C22B0B"/>
    <w:rsid w:val="00C22BE4"/>
    <w:rsid w:val="00C239D3"/>
    <w:rsid w:val="00C23BAC"/>
    <w:rsid w:val="00C24926"/>
    <w:rsid w:val="00C24DD7"/>
    <w:rsid w:val="00C25851"/>
    <w:rsid w:val="00C2593A"/>
    <w:rsid w:val="00C25C22"/>
    <w:rsid w:val="00C26295"/>
    <w:rsid w:val="00C263F2"/>
    <w:rsid w:val="00C2647E"/>
    <w:rsid w:val="00C27451"/>
    <w:rsid w:val="00C300A3"/>
    <w:rsid w:val="00C3018E"/>
    <w:rsid w:val="00C30BD6"/>
    <w:rsid w:val="00C31ACF"/>
    <w:rsid w:val="00C335C3"/>
    <w:rsid w:val="00C346A7"/>
    <w:rsid w:val="00C34C32"/>
    <w:rsid w:val="00C34FB5"/>
    <w:rsid w:val="00C35AAB"/>
    <w:rsid w:val="00C36D08"/>
    <w:rsid w:val="00C36D09"/>
    <w:rsid w:val="00C37226"/>
    <w:rsid w:val="00C37543"/>
    <w:rsid w:val="00C37D39"/>
    <w:rsid w:val="00C40442"/>
    <w:rsid w:val="00C405DE"/>
    <w:rsid w:val="00C40994"/>
    <w:rsid w:val="00C40A42"/>
    <w:rsid w:val="00C40AF2"/>
    <w:rsid w:val="00C40D43"/>
    <w:rsid w:val="00C4108D"/>
    <w:rsid w:val="00C4129B"/>
    <w:rsid w:val="00C4146C"/>
    <w:rsid w:val="00C41825"/>
    <w:rsid w:val="00C420E1"/>
    <w:rsid w:val="00C42E66"/>
    <w:rsid w:val="00C4320A"/>
    <w:rsid w:val="00C4350A"/>
    <w:rsid w:val="00C43C51"/>
    <w:rsid w:val="00C43D2A"/>
    <w:rsid w:val="00C44397"/>
    <w:rsid w:val="00C44672"/>
    <w:rsid w:val="00C44803"/>
    <w:rsid w:val="00C450B6"/>
    <w:rsid w:val="00C45486"/>
    <w:rsid w:val="00C45652"/>
    <w:rsid w:val="00C457BA"/>
    <w:rsid w:val="00C45ADF"/>
    <w:rsid w:val="00C45D27"/>
    <w:rsid w:val="00C45DD4"/>
    <w:rsid w:val="00C461C6"/>
    <w:rsid w:val="00C4627C"/>
    <w:rsid w:val="00C4693F"/>
    <w:rsid w:val="00C472D4"/>
    <w:rsid w:val="00C478E2"/>
    <w:rsid w:val="00C47ECF"/>
    <w:rsid w:val="00C47EE8"/>
    <w:rsid w:val="00C50465"/>
    <w:rsid w:val="00C50982"/>
    <w:rsid w:val="00C50D4D"/>
    <w:rsid w:val="00C513F3"/>
    <w:rsid w:val="00C516B0"/>
    <w:rsid w:val="00C526F0"/>
    <w:rsid w:val="00C530AF"/>
    <w:rsid w:val="00C531B8"/>
    <w:rsid w:val="00C5388E"/>
    <w:rsid w:val="00C53F87"/>
    <w:rsid w:val="00C542CB"/>
    <w:rsid w:val="00C54B6C"/>
    <w:rsid w:val="00C55079"/>
    <w:rsid w:val="00C555C9"/>
    <w:rsid w:val="00C561CA"/>
    <w:rsid w:val="00C57049"/>
    <w:rsid w:val="00C60200"/>
    <w:rsid w:val="00C6032E"/>
    <w:rsid w:val="00C607F4"/>
    <w:rsid w:val="00C619B2"/>
    <w:rsid w:val="00C61CAA"/>
    <w:rsid w:val="00C620DA"/>
    <w:rsid w:val="00C6233C"/>
    <w:rsid w:val="00C62A43"/>
    <w:rsid w:val="00C62E10"/>
    <w:rsid w:val="00C63592"/>
    <w:rsid w:val="00C63BF4"/>
    <w:rsid w:val="00C6451E"/>
    <w:rsid w:val="00C657F3"/>
    <w:rsid w:val="00C65CA9"/>
    <w:rsid w:val="00C65E6F"/>
    <w:rsid w:val="00C66396"/>
    <w:rsid w:val="00C66688"/>
    <w:rsid w:val="00C668DD"/>
    <w:rsid w:val="00C66A9E"/>
    <w:rsid w:val="00C66EAE"/>
    <w:rsid w:val="00C66F17"/>
    <w:rsid w:val="00C672C2"/>
    <w:rsid w:val="00C6794D"/>
    <w:rsid w:val="00C67CAA"/>
    <w:rsid w:val="00C703CC"/>
    <w:rsid w:val="00C7183A"/>
    <w:rsid w:val="00C71B6C"/>
    <w:rsid w:val="00C72041"/>
    <w:rsid w:val="00C7237C"/>
    <w:rsid w:val="00C72816"/>
    <w:rsid w:val="00C733A1"/>
    <w:rsid w:val="00C745C7"/>
    <w:rsid w:val="00C74D27"/>
    <w:rsid w:val="00C75150"/>
    <w:rsid w:val="00C75667"/>
    <w:rsid w:val="00C758E6"/>
    <w:rsid w:val="00C759AC"/>
    <w:rsid w:val="00C76D79"/>
    <w:rsid w:val="00C77562"/>
    <w:rsid w:val="00C7778C"/>
    <w:rsid w:val="00C77EA0"/>
    <w:rsid w:val="00C809D8"/>
    <w:rsid w:val="00C80B5B"/>
    <w:rsid w:val="00C80D22"/>
    <w:rsid w:val="00C80E66"/>
    <w:rsid w:val="00C815AB"/>
    <w:rsid w:val="00C816AA"/>
    <w:rsid w:val="00C819B3"/>
    <w:rsid w:val="00C81F75"/>
    <w:rsid w:val="00C82452"/>
    <w:rsid w:val="00C82A02"/>
    <w:rsid w:val="00C82A3F"/>
    <w:rsid w:val="00C835C2"/>
    <w:rsid w:val="00C83949"/>
    <w:rsid w:val="00C83E83"/>
    <w:rsid w:val="00C84220"/>
    <w:rsid w:val="00C84D6F"/>
    <w:rsid w:val="00C85469"/>
    <w:rsid w:val="00C8582C"/>
    <w:rsid w:val="00C85BD9"/>
    <w:rsid w:val="00C85D0F"/>
    <w:rsid w:val="00C85E87"/>
    <w:rsid w:val="00C86290"/>
    <w:rsid w:val="00C86DB8"/>
    <w:rsid w:val="00C86ECB"/>
    <w:rsid w:val="00C87A1D"/>
    <w:rsid w:val="00C87A8D"/>
    <w:rsid w:val="00C87B25"/>
    <w:rsid w:val="00C90620"/>
    <w:rsid w:val="00C90C29"/>
    <w:rsid w:val="00C91079"/>
    <w:rsid w:val="00C91119"/>
    <w:rsid w:val="00C91EFA"/>
    <w:rsid w:val="00C92BB7"/>
    <w:rsid w:val="00C9353D"/>
    <w:rsid w:val="00C938A0"/>
    <w:rsid w:val="00C93D86"/>
    <w:rsid w:val="00C9491E"/>
    <w:rsid w:val="00C95643"/>
    <w:rsid w:val="00C95D81"/>
    <w:rsid w:val="00C95E82"/>
    <w:rsid w:val="00C96DA7"/>
    <w:rsid w:val="00C96EAA"/>
    <w:rsid w:val="00C9713D"/>
    <w:rsid w:val="00C976CA"/>
    <w:rsid w:val="00C97807"/>
    <w:rsid w:val="00CA0182"/>
    <w:rsid w:val="00CA0408"/>
    <w:rsid w:val="00CA0436"/>
    <w:rsid w:val="00CA0F9C"/>
    <w:rsid w:val="00CA1674"/>
    <w:rsid w:val="00CA17EA"/>
    <w:rsid w:val="00CA1A43"/>
    <w:rsid w:val="00CA1B22"/>
    <w:rsid w:val="00CA2027"/>
    <w:rsid w:val="00CA2127"/>
    <w:rsid w:val="00CA2A96"/>
    <w:rsid w:val="00CA3367"/>
    <w:rsid w:val="00CA3D5A"/>
    <w:rsid w:val="00CA4222"/>
    <w:rsid w:val="00CA4814"/>
    <w:rsid w:val="00CA48B6"/>
    <w:rsid w:val="00CA4D22"/>
    <w:rsid w:val="00CA54E9"/>
    <w:rsid w:val="00CA5A12"/>
    <w:rsid w:val="00CA7358"/>
    <w:rsid w:val="00CA7EC4"/>
    <w:rsid w:val="00CB08DE"/>
    <w:rsid w:val="00CB0971"/>
    <w:rsid w:val="00CB09ED"/>
    <w:rsid w:val="00CB0FC5"/>
    <w:rsid w:val="00CB1D9D"/>
    <w:rsid w:val="00CB1F74"/>
    <w:rsid w:val="00CB2157"/>
    <w:rsid w:val="00CB44D9"/>
    <w:rsid w:val="00CB48F2"/>
    <w:rsid w:val="00CB4B3E"/>
    <w:rsid w:val="00CB578E"/>
    <w:rsid w:val="00CB5CE6"/>
    <w:rsid w:val="00CB5D14"/>
    <w:rsid w:val="00CB6292"/>
    <w:rsid w:val="00CB6B5A"/>
    <w:rsid w:val="00CB6B69"/>
    <w:rsid w:val="00CB778E"/>
    <w:rsid w:val="00CC0316"/>
    <w:rsid w:val="00CC081D"/>
    <w:rsid w:val="00CC0C4B"/>
    <w:rsid w:val="00CC1219"/>
    <w:rsid w:val="00CC3014"/>
    <w:rsid w:val="00CC302F"/>
    <w:rsid w:val="00CC3BF2"/>
    <w:rsid w:val="00CC4ABB"/>
    <w:rsid w:val="00CC4C5A"/>
    <w:rsid w:val="00CC528E"/>
    <w:rsid w:val="00CC568A"/>
    <w:rsid w:val="00CC626C"/>
    <w:rsid w:val="00CC6A46"/>
    <w:rsid w:val="00CC72FF"/>
    <w:rsid w:val="00CD0950"/>
    <w:rsid w:val="00CD0BD7"/>
    <w:rsid w:val="00CD18A6"/>
    <w:rsid w:val="00CD1E1A"/>
    <w:rsid w:val="00CD1FCB"/>
    <w:rsid w:val="00CD22F2"/>
    <w:rsid w:val="00CD35D3"/>
    <w:rsid w:val="00CD3DB9"/>
    <w:rsid w:val="00CD3E21"/>
    <w:rsid w:val="00CD4241"/>
    <w:rsid w:val="00CD4893"/>
    <w:rsid w:val="00CD49BF"/>
    <w:rsid w:val="00CD59D1"/>
    <w:rsid w:val="00CD5AD5"/>
    <w:rsid w:val="00CD5DED"/>
    <w:rsid w:val="00CD6071"/>
    <w:rsid w:val="00CD728C"/>
    <w:rsid w:val="00CD7AC1"/>
    <w:rsid w:val="00CD7AFA"/>
    <w:rsid w:val="00CE013A"/>
    <w:rsid w:val="00CE01FC"/>
    <w:rsid w:val="00CE090D"/>
    <w:rsid w:val="00CE094E"/>
    <w:rsid w:val="00CE0E0B"/>
    <w:rsid w:val="00CE12F3"/>
    <w:rsid w:val="00CE2047"/>
    <w:rsid w:val="00CE25A2"/>
    <w:rsid w:val="00CE3384"/>
    <w:rsid w:val="00CE341F"/>
    <w:rsid w:val="00CE42AE"/>
    <w:rsid w:val="00CE4A84"/>
    <w:rsid w:val="00CE4CB8"/>
    <w:rsid w:val="00CE5130"/>
    <w:rsid w:val="00CE57B5"/>
    <w:rsid w:val="00CE594A"/>
    <w:rsid w:val="00CE72A1"/>
    <w:rsid w:val="00CE7749"/>
    <w:rsid w:val="00CE7759"/>
    <w:rsid w:val="00CF07A6"/>
    <w:rsid w:val="00CF15F3"/>
    <w:rsid w:val="00CF15FC"/>
    <w:rsid w:val="00CF18ED"/>
    <w:rsid w:val="00CF29B7"/>
    <w:rsid w:val="00CF325E"/>
    <w:rsid w:val="00CF4294"/>
    <w:rsid w:val="00CF4FA1"/>
    <w:rsid w:val="00CF54C0"/>
    <w:rsid w:val="00CF64D5"/>
    <w:rsid w:val="00CF651B"/>
    <w:rsid w:val="00CF656A"/>
    <w:rsid w:val="00CF67EF"/>
    <w:rsid w:val="00CF6CB4"/>
    <w:rsid w:val="00CF6E52"/>
    <w:rsid w:val="00D002E1"/>
    <w:rsid w:val="00D003D7"/>
    <w:rsid w:val="00D004B3"/>
    <w:rsid w:val="00D008E7"/>
    <w:rsid w:val="00D00F3F"/>
    <w:rsid w:val="00D01159"/>
    <w:rsid w:val="00D01207"/>
    <w:rsid w:val="00D01645"/>
    <w:rsid w:val="00D01CE4"/>
    <w:rsid w:val="00D01DAA"/>
    <w:rsid w:val="00D02CE9"/>
    <w:rsid w:val="00D02F82"/>
    <w:rsid w:val="00D03CD3"/>
    <w:rsid w:val="00D03E32"/>
    <w:rsid w:val="00D03F74"/>
    <w:rsid w:val="00D04449"/>
    <w:rsid w:val="00D044B2"/>
    <w:rsid w:val="00D047A4"/>
    <w:rsid w:val="00D0519C"/>
    <w:rsid w:val="00D0593A"/>
    <w:rsid w:val="00D05AAB"/>
    <w:rsid w:val="00D0615E"/>
    <w:rsid w:val="00D07279"/>
    <w:rsid w:val="00D076D2"/>
    <w:rsid w:val="00D1026F"/>
    <w:rsid w:val="00D106CE"/>
    <w:rsid w:val="00D11000"/>
    <w:rsid w:val="00D11876"/>
    <w:rsid w:val="00D11CB0"/>
    <w:rsid w:val="00D12975"/>
    <w:rsid w:val="00D12F8E"/>
    <w:rsid w:val="00D1368D"/>
    <w:rsid w:val="00D14338"/>
    <w:rsid w:val="00D14440"/>
    <w:rsid w:val="00D14875"/>
    <w:rsid w:val="00D14E4A"/>
    <w:rsid w:val="00D158AE"/>
    <w:rsid w:val="00D17CF5"/>
    <w:rsid w:val="00D200CA"/>
    <w:rsid w:val="00D2016A"/>
    <w:rsid w:val="00D20382"/>
    <w:rsid w:val="00D208BF"/>
    <w:rsid w:val="00D20F88"/>
    <w:rsid w:val="00D21230"/>
    <w:rsid w:val="00D21FB4"/>
    <w:rsid w:val="00D2297B"/>
    <w:rsid w:val="00D22A57"/>
    <w:rsid w:val="00D22A8B"/>
    <w:rsid w:val="00D22DC6"/>
    <w:rsid w:val="00D23452"/>
    <w:rsid w:val="00D23841"/>
    <w:rsid w:val="00D23E51"/>
    <w:rsid w:val="00D24F91"/>
    <w:rsid w:val="00D258A0"/>
    <w:rsid w:val="00D25DF0"/>
    <w:rsid w:val="00D25EB8"/>
    <w:rsid w:val="00D26F6F"/>
    <w:rsid w:val="00D27C9E"/>
    <w:rsid w:val="00D27F41"/>
    <w:rsid w:val="00D300FA"/>
    <w:rsid w:val="00D30EEE"/>
    <w:rsid w:val="00D316A8"/>
    <w:rsid w:val="00D3172C"/>
    <w:rsid w:val="00D32599"/>
    <w:rsid w:val="00D327B9"/>
    <w:rsid w:val="00D32DE4"/>
    <w:rsid w:val="00D33378"/>
    <w:rsid w:val="00D33BFB"/>
    <w:rsid w:val="00D33F34"/>
    <w:rsid w:val="00D33F82"/>
    <w:rsid w:val="00D34A33"/>
    <w:rsid w:val="00D34E44"/>
    <w:rsid w:val="00D35416"/>
    <w:rsid w:val="00D3574C"/>
    <w:rsid w:val="00D35D7F"/>
    <w:rsid w:val="00D35E30"/>
    <w:rsid w:val="00D36693"/>
    <w:rsid w:val="00D36D4E"/>
    <w:rsid w:val="00D40463"/>
    <w:rsid w:val="00D40BB4"/>
    <w:rsid w:val="00D41BC4"/>
    <w:rsid w:val="00D41FFE"/>
    <w:rsid w:val="00D42217"/>
    <w:rsid w:val="00D422E0"/>
    <w:rsid w:val="00D42322"/>
    <w:rsid w:val="00D4250B"/>
    <w:rsid w:val="00D42C41"/>
    <w:rsid w:val="00D4346F"/>
    <w:rsid w:val="00D4358B"/>
    <w:rsid w:val="00D44113"/>
    <w:rsid w:val="00D44663"/>
    <w:rsid w:val="00D4487E"/>
    <w:rsid w:val="00D44CE4"/>
    <w:rsid w:val="00D45CB8"/>
    <w:rsid w:val="00D46AC8"/>
    <w:rsid w:val="00D46CAE"/>
    <w:rsid w:val="00D46EDE"/>
    <w:rsid w:val="00D4722C"/>
    <w:rsid w:val="00D47356"/>
    <w:rsid w:val="00D47770"/>
    <w:rsid w:val="00D47FBD"/>
    <w:rsid w:val="00D50051"/>
    <w:rsid w:val="00D501A3"/>
    <w:rsid w:val="00D5071F"/>
    <w:rsid w:val="00D5095E"/>
    <w:rsid w:val="00D51313"/>
    <w:rsid w:val="00D517CE"/>
    <w:rsid w:val="00D51B41"/>
    <w:rsid w:val="00D521D2"/>
    <w:rsid w:val="00D52AEE"/>
    <w:rsid w:val="00D52CD1"/>
    <w:rsid w:val="00D535D1"/>
    <w:rsid w:val="00D53C91"/>
    <w:rsid w:val="00D5404D"/>
    <w:rsid w:val="00D54515"/>
    <w:rsid w:val="00D54762"/>
    <w:rsid w:val="00D54D7A"/>
    <w:rsid w:val="00D54E57"/>
    <w:rsid w:val="00D54F7A"/>
    <w:rsid w:val="00D555E9"/>
    <w:rsid w:val="00D56832"/>
    <w:rsid w:val="00D5689D"/>
    <w:rsid w:val="00D56A79"/>
    <w:rsid w:val="00D56F17"/>
    <w:rsid w:val="00D57023"/>
    <w:rsid w:val="00D5763D"/>
    <w:rsid w:val="00D579BF"/>
    <w:rsid w:val="00D60121"/>
    <w:rsid w:val="00D60637"/>
    <w:rsid w:val="00D60B57"/>
    <w:rsid w:val="00D60FDB"/>
    <w:rsid w:val="00D61244"/>
    <w:rsid w:val="00D61E1B"/>
    <w:rsid w:val="00D620CD"/>
    <w:rsid w:val="00D62583"/>
    <w:rsid w:val="00D62641"/>
    <w:rsid w:val="00D633E1"/>
    <w:rsid w:val="00D641ED"/>
    <w:rsid w:val="00D64229"/>
    <w:rsid w:val="00D649D1"/>
    <w:rsid w:val="00D64B34"/>
    <w:rsid w:val="00D66627"/>
    <w:rsid w:val="00D6712C"/>
    <w:rsid w:val="00D67651"/>
    <w:rsid w:val="00D67AC2"/>
    <w:rsid w:val="00D67F9F"/>
    <w:rsid w:val="00D70169"/>
    <w:rsid w:val="00D7095D"/>
    <w:rsid w:val="00D71186"/>
    <w:rsid w:val="00D712D1"/>
    <w:rsid w:val="00D71460"/>
    <w:rsid w:val="00D71599"/>
    <w:rsid w:val="00D72021"/>
    <w:rsid w:val="00D73114"/>
    <w:rsid w:val="00D73CF5"/>
    <w:rsid w:val="00D73D72"/>
    <w:rsid w:val="00D73F1F"/>
    <w:rsid w:val="00D74A8F"/>
    <w:rsid w:val="00D75644"/>
    <w:rsid w:val="00D756F4"/>
    <w:rsid w:val="00D76060"/>
    <w:rsid w:val="00D76209"/>
    <w:rsid w:val="00D76C55"/>
    <w:rsid w:val="00D76E17"/>
    <w:rsid w:val="00D76E7C"/>
    <w:rsid w:val="00D76F57"/>
    <w:rsid w:val="00D77243"/>
    <w:rsid w:val="00D7796B"/>
    <w:rsid w:val="00D80496"/>
    <w:rsid w:val="00D80531"/>
    <w:rsid w:val="00D81263"/>
    <w:rsid w:val="00D8155E"/>
    <w:rsid w:val="00D82AB6"/>
    <w:rsid w:val="00D82BA6"/>
    <w:rsid w:val="00D82E01"/>
    <w:rsid w:val="00D82F40"/>
    <w:rsid w:val="00D82FC1"/>
    <w:rsid w:val="00D83717"/>
    <w:rsid w:val="00D8375B"/>
    <w:rsid w:val="00D83FD0"/>
    <w:rsid w:val="00D843AD"/>
    <w:rsid w:val="00D846DB"/>
    <w:rsid w:val="00D84873"/>
    <w:rsid w:val="00D84D28"/>
    <w:rsid w:val="00D84E20"/>
    <w:rsid w:val="00D85C08"/>
    <w:rsid w:val="00D85D16"/>
    <w:rsid w:val="00D86359"/>
    <w:rsid w:val="00D86678"/>
    <w:rsid w:val="00D868F2"/>
    <w:rsid w:val="00D869D4"/>
    <w:rsid w:val="00D86C13"/>
    <w:rsid w:val="00D86E81"/>
    <w:rsid w:val="00D87224"/>
    <w:rsid w:val="00D8723F"/>
    <w:rsid w:val="00D87AE2"/>
    <w:rsid w:val="00D87F2F"/>
    <w:rsid w:val="00D87FEE"/>
    <w:rsid w:val="00D908E1"/>
    <w:rsid w:val="00D90CE0"/>
    <w:rsid w:val="00D90FBC"/>
    <w:rsid w:val="00D911DE"/>
    <w:rsid w:val="00D912D6"/>
    <w:rsid w:val="00D9165F"/>
    <w:rsid w:val="00D92DDE"/>
    <w:rsid w:val="00D930EA"/>
    <w:rsid w:val="00D93640"/>
    <w:rsid w:val="00D939A0"/>
    <w:rsid w:val="00D93D71"/>
    <w:rsid w:val="00D93F9D"/>
    <w:rsid w:val="00D96125"/>
    <w:rsid w:val="00D96F86"/>
    <w:rsid w:val="00DA01CF"/>
    <w:rsid w:val="00DA06FE"/>
    <w:rsid w:val="00DA11DF"/>
    <w:rsid w:val="00DA1C2B"/>
    <w:rsid w:val="00DA2018"/>
    <w:rsid w:val="00DA2063"/>
    <w:rsid w:val="00DA2073"/>
    <w:rsid w:val="00DA22C3"/>
    <w:rsid w:val="00DA27FC"/>
    <w:rsid w:val="00DA28E7"/>
    <w:rsid w:val="00DA2B54"/>
    <w:rsid w:val="00DA3BDE"/>
    <w:rsid w:val="00DA5B52"/>
    <w:rsid w:val="00DA67D2"/>
    <w:rsid w:val="00DB0328"/>
    <w:rsid w:val="00DB068B"/>
    <w:rsid w:val="00DB0D6E"/>
    <w:rsid w:val="00DB0F10"/>
    <w:rsid w:val="00DB162A"/>
    <w:rsid w:val="00DB213A"/>
    <w:rsid w:val="00DB2D1B"/>
    <w:rsid w:val="00DB2E72"/>
    <w:rsid w:val="00DB2EAE"/>
    <w:rsid w:val="00DB378C"/>
    <w:rsid w:val="00DB39DA"/>
    <w:rsid w:val="00DB4519"/>
    <w:rsid w:val="00DB482B"/>
    <w:rsid w:val="00DB4BC8"/>
    <w:rsid w:val="00DB4F72"/>
    <w:rsid w:val="00DB5471"/>
    <w:rsid w:val="00DB591B"/>
    <w:rsid w:val="00DB5C14"/>
    <w:rsid w:val="00DB6953"/>
    <w:rsid w:val="00DB6CB0"/>
    <w:rsid w:val="00DB73B1"/>
    <w:rsid w:val="00DB7794"/>
    <w:rsid w:val="00DB795B"/>
    <w:rsid w:val="00DB7ACD"/>
    <w:rsid w:val="00DB7D0C"/>
    <w:rsid w:val="00DC175F"/>
    <w:rsid w:val="00DC3824"/>
    <w:rsid w:val="00DC499F"/>
    <w:rsid w:val="00DC4E11"/>
    <w:rsid w:val="00DC546A"/>
    <w:rsid w:val="00DC5647"/>
    <w:rsid w:val="00DC566B"/>
    <w:rsid w:val="00DC5E8C"/>
    <w:rsid w:val="00DC5FC3"/>
    <w:rsid w:val="00DC63F3"/>
    <w:rsid w:val="00DC644C"/>
    <w:rsid w:val="00DC649A"/>
    <w:rsid w:val="00DC6F7D"/>
    <w:rsid w:val="00DC713A"/>
    <w:rsid w:val="00DD041D"/>
    <w:rsid w:val="00DD044A"/>
    <w:rsid w:val="00DD0A54"/>
    <w:rsid w:val="00DD1C37"/>
    <w:rsid w:val="00DD1F68"/>
    <w:rsid w:val="00DD2248"/>
    <w:rsid w:val="00DD2A0F"/>
    <w:rsid w:val="00DD2A6C"/>
    <w:rsid w:val="00DD3276"/>
    <w:rsid w:val="00DD402F"/>
    <w:rsid w:val="00DD41C1"/>
    <w:rsid w:val="00DD42AC"/>
    <w:rsid w:val="00DD4D76"/>
    <w:rsid w:val="00DD5B69"/>
    <w:rsid w:val="00DD5E8F"/>
    <w:rsid w:val="00DD5F11"/>
    <w:rsid w:val="00DD6590"/>
    <w:rsid w:val="00DD71BC"/>
    <w:rsid w:val="00DD7727"/>
    <w:rsid w:val="00DD7962"/>
    <w:rsid w:val="00DD7F50"/>
    <w:rsid w:val="00DE0006"/>
    <w:rsid w:val="00DE0245"/>
    <w:rsid w:val="00DE17F6"/>
    <w:rsid w:val="00DE20C4"/>
    <w:rsid w:val="00DE2383"/>
    <w:rsid w:val="00DE2817"/>
    <w:rsid w:val="00DE3CAE"/>
    <w:rsid w:val="00DE4074"/>
    <w:rsid w:val="00DE4976"/>
    <w:rsid w:val="00DE4DBC"/>
    <w:rsid w:val="00DE5E5D"/>
    <w:rsid w:val="00DE6DEC"/>
    <w:rsid w:val="00DE700A"/>
    <w:rsid w:val="00DE7215"/>
    <w:rsid w:val="00DE7413"/>
    <w:rsid w:val="00DE7446"/>
    <w:rsid w:val="00DE74A5"/>
    <w:rsid w:val="00DE788E"/>
    <w:rsid w:val="00DF0E17"/>
    <w:rsid w:val="00DF104C"/>
    <w:rsid w:val="00DF141C"/>
    <w:rsid w:val="00DF18D3"/>
    <w:rsid w:val="00DF1BC5"/>
    <w:rsid w:val="00DF1F0C"/>
    <w:rsid w:val="00DF2B6A"/>
    <w:rsid w:val="00DF3044"/>
    <w:rsid w:val="00DF3B37"/>
    <w:rsid w:val="00DF3E73"/>
    <w:rsid w:val="00DF46BC"/>
    <w:rsid w:val="00DF6047"/>
    <w:rsid w:val="00DF6102"/>
    <w:rsid w:val="00DF721D"/>
    <w:rsid w:val="00DF7EE1"/>
    <w:rsid w:val="00DF7FB6"/>
    <w:rsid w:val="00E001B4"/>
    <w:rsid w:val="00E00638"/>
    <w:rsid w:val="00E01266"/>
    <w:rsid w:val="00E0202C"/>
    <w:rsid w:val="00E021C5"/>
    <w:rsid w:val="00E024FB"/>
    <w:rsid w:val="00E03587"/>
    <w:rsid w:val="00E0366A"/>
    <w:rsid w:val="00E03A0C"/>
    <w:rsid w:val="00E03D56"/>
    <w:rsid w:val="00E0400C"/>
    <w:rsid w:val="00E04595"/>
    <w:rsid w:val="00E04742"/>
    <w:rsid w:val="00E047F7"/>
    <w:rsid w:val="00E05B16"/>
    <w:rsid w:val="00E05BB8"/>
    <w:rsid w:val="00E06332"/>
    <w:rsid w:val="00E0636F"/>
    <w:rsid w:val="00E068E7"/>
    <w:rsid w:val="00E06F8B"/>
    <w:rsid w:val="00E074E1"/>
    <w:rsid w:val="00E10424"/>
    <w:rsid w:val="00E10607"/>
    <w:rsid w:val="00E119DE"/>
    <w:rsid w:val="00E11E78"/>
    <w:rsid w:val="00E12172"/>
    <w:rsid w:val="00E1263E"/>
    <w:rsid w:val="00E12781"/>
    <w:rsid w:val="00E12EF9"/>
    <w:rsid w:val="00E13311"/>
    <w:rsid w:val="00E13B08"/>
    <w:rsid w:val="00E13B7D"/>
    <w:rsid w:val="00E145E7"/>
    <w:rsid w:val="00E14EA0"/>
    <w:rsid w:val="00E15369"/>
    <w:rsid w:val="00E15389"/>
    <w:rsid w:val="00E153CE"/>
    <w:rsid w:val="00E15658"/>
    <w:rsid w:val="00E15FDA"/>
    <w:rsid w:val="00E1680C"/>
    <w:rsid w:val="00E176CB"/>
    <w:rsid w:val="00E2024F"/>
    <w:rsid w:val="00E20B7B"/>
    <w:rsid w:val="00E20FC2"/>
    <w:rsid w:val="00E219A5"/>
    <w:rsid w:val="00E219DE"/>
    <w:rsid w:val="00E21BEC"/>
    <w:rsid w:val="00E222E1"/>
    <w:rsid w:val="00E232FB"/>
    <w:rsid w:val="00E23319"/>
    <w:rsid w:val="00E253FA"/>
    <w:rsid w:val="00E2573D"/>
    <w:rsid w:val="00E25BC6"/>
    <w:rsid w:val="00E26189"/>
    <w:rsid w:val="00E26C1A"/>
    <w:rsid w:val="00E279E7"/>
    <w:rsid w:val="00E27A57"/>
    <w:rsid w:val="00E30136"/>
    <w:rsid w:val="00E31BF1"/>
    <w:rsid w:val="00E31D74"/>
    <w:rsid w:val="00E31D9B"/>
    <w:rsid w:val="00E32067"/>
    <w:rsid w:val="00E334FE"/>
    <w:rsid w:val="00E33584"/>
    <w:rsid w:val="00E3381A"/>
    <w:rsid w:val="00E339A6"/>
    <w:rsid w:val="00E33FA3"/>
    <w:rsid w:val="00E33FDA"/>
    <w:rsid w:val="00E35246"/>
    <w:rsid w:val="00E35255"/>
    <w:rsid w:val="00E35827"/>
    <w:rsid w:val="00E36D40"/>
    <w:rsid w:val="00E37009"/>
    <w:rsid w:val="00E37B4E"/>
    <w:rsid w:val="00E37E77"/>
    <w:rsid w:val="00E404C0"/>
    <w:rsid w:val="00E40980"/>
    <w:rsid w:val="00E40AAC"/>
    <w:rsid w:val="00E40CF3"/>
    <w:rsid w:val="00E414B0"/>
    <w:rsid w:val="00E435C6"/>
    <w:rsid w:val="00E438E4"/>
    <w:rsid w:val="00E43974"/>
    <w:rsid w:val="00E44ABE"/>
    <w:rsid w:val="00E44C37"/>
    <w:rsid w:val="00E44CC7"/>
    <w:rsid w:val="00E45029"/>
    <w:rsid w:val="00E45178"/>
    <w:rsid w:val="00E45A47"/>
    <w:rsid w:val="00E46927"/>
    <w:rsid w:val="00E46BC0"/>
    <w:rsid w:val="00E477DD"/>
    <w:rsid w:val="00E47B28"/>
    <w:rsid w:val="00E47BE0"/>
    <w:rsid w:val="00E47E02"/>
    <w:rsid w:val="00E50E0F"/>
    <w:rsid w:val="00E50E74"/>
    <w:rsid w:val="00E51DA1"/>
    <w:rsid w:val="00E51E77"/>
    <w:rsid w:val="00E52E7E"/>
    <w:rsid w:val="00E5384C"/>
    <w:rsid w:val="00E53E5C"/>
    <w:rsid w:val="00E540C3"/>
    <w:rsid w:val="00E5416D"/>
    <w:rsid w:val="00E54244"/>
    <w:rsid w:val="00E54346"/>
    <w:rsid w:val="00E5438C"/>
    <w:rsid w:val="00E544BC"/>
    <w:rsid w:val="00E553FC"/>
    <w:rsid w:val="00E558FF"/>
    <w:rsid w:val="00E55D20"/>
    <w:rsid w:val="00E564BD"/>
    <w:rsid w:val="00E56529"/>
    <w:rsid w:val="00E573F3"/>
    <w:rsid w:val="00E57AE6"/>
    <w:rsid w:val="00E57BDD"/>
    <w:rsid w:val="00E60558"/>
    <w:rsid w:val="00E6062D"/>
    <w:rsid w:val="00E60C2C"/>
    <w:rsid w:val="00E60F3E"/>
    <w:rsid w:val="00E61C30"/>
    <w:rsid w:val="00E61CE1"/>
    <w:rsid w:val="00E61DDD"/>
    <w:rsid w:val="00E62D64"/>
    <w:rsid w:val="00E634F1"/>
    <w:rsid w:val="00E63C1F"/>
    <w:rsid w:val="00E64600"/>
    <w:rsid w:val="00E64BD9"/>
    <w:rsid w:val="00E657AD"/>
    <w:rsid w:val="00E657FC"/>
    <w:rsid w:val="00E65975"/>
    <w:rsid w:val="00E65B50"/>
    <w:rsid w:val="00E66587"/>
    <w:rsid w:val="00E669A2"/>
    <w:rsid w:val="00E66F96"/>
    <w:rsid w:val="00E6799B"/>
    <w:rsid w:val="00E70249"/>
    <w:rsid w:val="00E703D6"/>
    <w:rsid w:val="00E70B9E"/>
    <w:rsid w:val="00E70E1E"/>
    <w:rsid w:val="00E7114A"/>
    <w:rsid w:val="00E71814"/>
    <w:rsid w:val="00E71905"/>
    <w:rsid w:val="00E71E18"/>
    <w:rsid w:val="00E72014"/>
    <w:rsid w:val="00E72320"/>
    <w:rsid w:val="00E72A1F"/>
    <w:rsid w:val="00E738FD"/>
    <w:rsid w:val="00E75F0F"/>
    <w:rsid w:val="00E76003"/>
    <w:rsid w:val="00E76F43"/>
    <w:rsid w:val="00E773E1"/>
    <w:rsid w:val="00E77918"/>
    <w:rsid w:val="00E77B66"/>
    <w:rsid w:val="00E809C3"/>
    <w:rsid w:val="00E80BD7"/>
    <w:rsid w:val="00E81113"/>
    <w:rsid w:val="00E81724"/>
    <w:rsid w:val="00E819F9"/>
    <w:rsid w:val="00E82512"/>
    <w:rsid w:val="00E82AE2"/>
    <w:rsid w:val="00E82D4E"/>
    <w:rsid w:val="00E834A7"/>
    <w:rsid w:val="00E84809"/>
    <w:rsid w:val="00E84C9C"/>
    <w:rsid w:val="00E84CFF"/>
    <w:rsid w:val="00E85254"/>
    <w:rsid w:val="00E855DE"/>
    <w:rsid w:val="00E859E5"/>
    <w:rsid w:val="00E85C0C"/>
    <w:rsid w:val="00E869E5"/>
    <w:rsid w:val="00E86B26"/>
    <w:rsid w:val="00E86BD8"/>
    <w:rsid w:val="00E86F7D"/>
    <w:rsid w:val="00E87298"/>
    <w:rsid w:val="00E872A7"/>
    <w:rsid w:val="00E874C8"/>
    <w:rsid w:val="00E876AB"/>
    <w:rsid w:val="00E87EF7"/>
    <w:rsid w:val="00E90A96"/>
    <w:rsid w:val="00E91068"/>
    <w:rsid w:val="00E910C1"/>
    <w:rsid w:val="00E910C4"/>
    <w:rsid w:val="00E91AF7"/>
    <w:rsid w:val="00E91DF2"/>
    <w:rsid w:val="00E92EF4"/>
    <w:rsid w:val="00E92F71"/>
    <w:rsid w:val="00E933EE"/>
    <w:rsid w:val="00E93D87"/>
    <w:rsid w:val="00E93FBA"/>
    <w:rsid w:val="00E93FFD"/>
    <w:rsid w:val="00E94128"/>
    <w:rsid w:val="00E946D8"/>
    <w:rsid w:val="00E948B1"/>
    <w:rsid w:val="00E94929"/>
    <w:rsid w:val="00E94E95"/>
    <w:rsid w:val="00E94F58"/>
    <w:rsid w:val="00E9531E"/>
    <w:rsid w:val="00E95415"/>
    <w:rsid w:val="00E95519"/>
    <w:rsid w:val="00E9566C"/>
    <w:rsid w:val="00E95918"/>
    <w:rsid w:val="00E96E68"/>
    <w:rsid w:val="00E974A3"/>
    <w:rsid w:val="00E977B3"/>
    <w:rsid w:val="00E97E22"/>
    <w:rsid w:val="00EA024D"/>
    <w:rsid w:val="00EA044C"/>
    <w:rsid w:val="00EA09C9"/>
    <w:rsid w:val="00EA0C1F"/>
    <w:rsid w:val="00EA0DF8"/>
    <w:rsid w:val="00EA0E84"/>
    <w:rsid w:val="00EA0F4E"/>
    <w:rsid w:val="00EA0F76"/>
    <w:rsid w:val="00EA114A"/>
    <w:rsid w:val="00EA1334"/>
    <w:rsid w:val="00EA1616"/>
    <w:rsid w:val="00EA1CE5"/>
    <w:rsid w:val="00EA24EB"/>
    <w:rsid w:val="00EA3AD4"/>
    <w:rsid w:val="00EA4182"/>
    <w:rsid w:val="00EA42A2"/>
    <w:rsid w:val="00EA4468"/>
    <w:rsid w:val="00EA467E"/>
    <w:rsid w:val="00EA46BF"/>
    <w:rsid w:val="00EA4E49"/>
    <w:rsid w:val="00EA5B60"/>
    <w:rsid w:val="00EA5B88"/>
    <w:rsid w:val="00EA5D57"/>
    <w:rsid w:val="00EA6187"/>
    <w:rsid w:val="00EA7409"/>
    <w:rsid w:val="00EA7A48"/>
    <w:rsid w:val="00EA7F59"/>
    <w:rsid w:val="00EB105C"/>
    <w:rsid w:val="00EB152C"/>
    <w:rsid w:val="00EB16C7"/>
    <w:rsid w:val="00EB221C"/>
    <w:rsid w:val="00EB225F"/>
    <w:rsid w:val="00EB22C7"/>
    <w:rsid w:val="00EB2930"/>
    <w:rsid w:val="00EB2D87"/>
    <w:rsid w:val="00EB2F71"/>
    <w:rsid w:val="00EB3377"/>
    <w:rsid w:val="00EB376D"/>
    <w:rsid w:val="00EB38CB"/>
    <w:rsid w:val="00EB4083"/>
    <w:rsid w:val="00EB43FB"/>
    <w:rsid w:val="00EB4B65"/>
    <w:rsid w:val="00EB581E"/>
    <w:rsid w:val="00EB5B07"/>
    <w:rsid w:val="00EB5B0E"/>
    <w:rsid w:val="00EB5B1B"/>
    <w:rsid w:val="00EB5DE4"/>
    <w:rsid w:val="00EB5F0A"/>
    <w:rsid w:val="00EB6566"/>
    <w:rsid w:val="00EB7954"/>
    <w:rsid w:val="00EC0B06"/>
    <w:rsid w:val="00EC0BCE"/>
    <w:rsid w:val="00EC0D1A"/>
    <w:rsid w:val="00EC1514"/>
    <w:rsid w:val="00EC1DD4"/>
    <w:rsid w:val="00EC3047"/>
    <w:rsid w:val="00EC3423"/>
    <w:rsid w:val="00EC3773"/>
    <w:rsid w:val="00EC39BD"/>
    <w:rsid w:val="00EC3DDB"/>
    <w:rsid w:val="00EC3E20"/>
    <w:rsid w:val="00EC4226"/>
    <w:rsid w:val="00EC45AD"/>
    <w:rsid w:val="00EC4603"/>
    <w:rsid w:val="00EC4717"/>
    <w:rsid w:val="00EC471E"/>
    <w:rsid w:val="00EC498F"/>
    <w:rsid w:val="00EC4CE0"/>
    <w:rsid w:val="00EC4DA6"/>
    <w:rsid w:val="00EC4DD7"/>
    <w:rsid w:val="00EC52BD"/>
    <w:rsid w:val="00EC632B"/>
    <w:rsid w:val="00EC6340"/>
    <w:rsid w:val="00EC653C"/>
    <w:rsid w:val="00EC7AA1"/>
    <w:rsid w:val="00EC7DF5"/>
    <w:rsid w:val="00EC7FFA"/>
    <w:rsid w:val="00ED0472"/>
    <w:rsid w:val="00ED07F4"/>
    <w:rsid w:val="00ED0949"/>
    <w:rsid w:val="00ED139D"/>
    <w:rsid w:val="00ED1795"/>
    <w:rsid w:val="00ED2129"/>
    <w:rsid w:val="00ED389F"/>
    <w:rsid w:val="00ED488B"/>
    <w:rsid w:val="00ED4DA6"/>
    <w:rsid w:val="00ED540D"/>
    <w:rsid w:val="00ED5725"/>
    <w:rsid w:val="00ED6332"/>
    <w:rsid w:val="00ED673D"/>
    <w:rsid w:val="00ED6BA1"/>
    <w:rsid w:val="00ED6FA1"/>
    <w:rsid w:val="00ED73E8"/>
    <w:rsid w:val="00ED7B5E"/>
    <w:rsid w:val="00EE0634"/>
    <w:rsid w:val="00EE14E9"/>
    <w:rsid w:val="00EE1588"/>
    <w:rsid w:val="00EE19FF"/>
    <w:rsid w:val="00EE2E30"/>
    <w:rsid w:val="00EE3089"/>
    <w:rsid w:val="00EE3F55"/>
    <w:rsid w:val="00EE42C6"/>
    <w:rsid w:val="00EE42D3"/>
    <w:rsid w:val="00EE4478"/>
    <w:rsid w:val="00EE4AB7"/>
    <w:rsid w:val="00EE50FA"/>
    <w:rsid w:val="00EE52DE"/>
    <w:rsid w:val="00EE62B4"/>
    <w:rsid w:val="00EE62E6"/>
    <w:rsid w:val="00EE6663"/>
    <w:rsid w:val="00EE7B3C"/>
    <w:rsid w:val="00EE7BFB"/>
    <w:rsid w:val="00EE7D62"/>
    <w:rsid w:val="00EF00F5"/>
    <w:rsid w:val="00EF0843"/>
    <w:rsid w:val="00EF1769"/>
    <w:rsid w:val="00EF1954"/>
    <w:rsid w:val="00EF1B01"/>
    <w:rsid w:val="00EF2651"/>
    <w:rsid w:val="00EF265C"/>
    <w:rsid w:val="00EF2C79"/>
    <w:rsid w:val="00EF2CCD"/>
    <w:rsid w:val="00EF30EA"/>
    <w:rsid w:val="00EF39B0"/>
    <w:rsid w:val="00EF4AD3"/>
    <w:rsid w:val="00EF4FBA"/>
    <w:rsid w:val="00EF5078"/>
    <w:rsid w:val="00EF52A8"/>
    <w:rsid w:val="00EF52DE"/>
    <w:rsid w:val="00EF5B0E"/>
    <w:rsid w:val="00EF5C5D"/>
    <w:rsid w:val="00EF5CD9"/>
    <w:rsid w:val="00EF5FAB"/>
    <w:rsid w:val="00EF6346"/>
    <w:rsid w:val="00EF683F"/>
    <w:rsid w:val="00EF6A91"/>
    <w:rsid w:val="00EF702A"/>
    <w:rsid w:val="00EF7046"/>
    <w:rsid w:val="00EF77DB"/>
    <w:rsid w:val="00EF7D7D"/>
    <w:rsid w:val="00EF7FD3"/>
    <w:rsid w:val="00F003BF"/>
    <w:rsid w:val="00F007FB"/>
    <w:rsid w:val="00F00D12"/>
    <w:rsid w:val="00F010FC"/>
    <w:rsid w:val="00F01282"/>
    <w:rsid w:val="00F016ED"/>
    <w:rsid w:val="00F01742"/>
    <w:rsid w:val="00F01843"/>
    <w:rsid w:val="00F01FFF"/>
    <w:rsid w:val="00F02076"/>
    <w:rsid w:val="00F02331"/>
    <w:rsid w:val="00F028ED"/>
    <w:rsid w:val="00F0291B"/>
    <w:rsid w:val="00F02B3F"/>
    <w:rsid w:val="00F03859"/>
    <w:rsid w:val="00F03A27"/>
    <w:rsid w:val="00F03B00"/>
    <w:rsid w:val="00F03FEC"/>
    <w:rsid w:val="00F0495A"/>
    <w:rsid w:val="00F04B9C"/>
    <w:rsid w:val="00F04CE7"/>
    <w:rsid w:val="00F050BA"/>
    <w:rsid w:val="00F053D4"/>
    <w:rsid w:val="00F05BDC"/>
    <w:rsid w:val="00F05C02"/>
    <w:rsid w:val="00F0635C"/>
    <w:rsid w:val="00F0655F"/>
    <w:rsid w:val="00F06DAD"/>
    <w:rsid w:val="00F06E0A"/>
    <w:rsid w:val="00F06FE0"/>
    <w:rsid w:val="00F07A3E"/>
    <w:rsid w:val="00F07E28"/>
    <w:rsid w:val="00F1095B"/>
    <w:rsid w:val="00F10A1F"/>
    <w:rsid w:val="00F10D7E"/>
    <w:rsid w:val="00F113A0"/>
    <w:rsid w:val="00F1170A"/>
    <w:rsid w:val="00F118A4"/>
    <w:rsid w:val="00F1265E"/>
    <w:rsid w:val="00F12677"/>
    <w:rsid w:val="00F12A1F"/>
    <w:rsid w:val="00F14B34"/>
    <w:rsid w:val="00F14C3A"/>
    <w:rsid w:val="00F14CBD"/>
    <w:rsid w:val="00F16099"/>
    <w:rsid w:val="00F172F4"/>
    <w:rsid w:val="00F176AD"/>
    <w:rsid w:val="00F214AC"/>
    <w:rsid w:val="00F214C6"/>
    <w:rsid w:val="00F2160B"/>
    <w:rsid w:val="00F21689"/>
    <w:rsid w:val="00F21EA2"/>
    <w:rsid w:val="00F21ECE"/>
    <w:rsid w:val="00F22159"/>
    <w:rsid w:val="00F222FA"/>
    <w:rsid w:val="00F226E1"/>
    <w:rsid w:val="00F22AFB"/>
    <w:rsid w:val="00F22BA6"/>
    <w:rsid w:val="00F22C11"/>
    <w:rsid w:val="00F22CE2"/>
    <w:rsid w:val="00F2330B"/>
    <w:rsid w:val="00F23D99"/>
    <w:rsid w:val="00F24039"/>
    <w:rsid w:val="00F24B5C"/>
    <w:rsid w:val="00F250BF"/>
    <w:rsid w:val="00F25D81"/>
    <w:rsid w:val="00F26B6A"/>
    <w:rsid w:val="00F26CC5"/>
    <w:rsid w:val="00F2755F"/>
    <w:rsid w:val="00F2771A"/>
    <w:rsid w:val="00F27A07"/>
    <w:rsid w:val="00F27E40"/>
    <w:rsid w:val="00F3038F"/>
    <w:rsid w:val="00F303AA"/>
    <w:rsid w:val="00F30535"/>
    <w:rsid w:val="00F30F00"/>
    <w:rsid w:val="00F31AB8"/>
    <w:rsid w:val="00F31ADD"/>
    <w:rsid w:val="00F320B3"/>
    <w:rsid w:val="00F320DA"/>
    <w:rsid w:val="00F322F1"/>
    <w:rsid w:val="00F324D6"/>
    <w:rsid w:val="00F325DD"/>
    <w:rsid w:val="00F34858"/>
    <w:rsid w:val="00F34C28"/>
    <w:rsid w:val="00F34D0D"/>
    <w:rsid w:val="00F359EE"/>
    <w:rsid w:val="00F35C79"/>
    <w:rsid w:val="00F35CBE"/>
    <w:rsid w:val="00F35D96"/>
    <w:rsid w:val="00F3750F"/>
    <w:rsid w:val="00F37ACD"/>
    <w:rsid w:val="00F40309"/>
    <w:rsid w:val="00F4030A"/>
    <w:rsid w:val="00F4034F"/>
    <w:rsid w:val="00F4071A"/>
    <w:rsid w:val="00F40770"/>
    <w:rsid w:val="00F407B1"/>
    <w:rsid w:val="00F408F5"/>
    <w:rsid w:val="00F40CA3"/>
    <w:rsid w:val="00F40E41"/>
    <w:rsid w:val="00F41736"/>
    <w:rsid w:val="00F41A89"/>
    <w:rsid w:val="00F41AC3"/>
    <w:rsid w:val="00F43233"/>
    <w:rsid w:val="00F43A86"/>
    <w:rsid w:val="00F43BE4"/>
    <w:rsid w:val="00F45147"/>
    <w:rsid w:val="00F451DF"/>
    <w:rsid w:val="00F4530A"/>
    <w:rsid w:val="00F46103"/>
    <w:rsid w:val="00F46180"/>
    <w:rsid w:val="00F46B64"/>
    <w:rsid w:val="00F46D20"/>
    <w:rsid w:val="00F46FA0"/>
    <w:rsid w:val="00F46FD8"/>
    <w:rsid w:val="00F470B2"/>
    <w:rsid w:val="00F47810"/>
    <w:rsid w:val="00F47A13"/>
    <w:rsid w:val="00F47B12"/>
    <w:rsid w:val="00F47E06"/>
    <w:rsid w:val="00F500AE"/>
    <w:rsid w:val="00F503EE"/>
    <w:rsid w:val="00F50924"/>
    <w:rsid w:val="00F512BF"/>
    <w:rsid w:val="00F51666"/>
    <w:rsid w:val="00F51767"/>
    <w:rsid w:val="00F5223B"/>
    <w:rsid w:val="00F523F0"/>
    <w:rsid w:val="00F528F9"/>
    <w:rsid w:val="00F52B5B"/>
    <w:rsid w:val="00F52C7C"/>
    <w:rsid w:val="00F52D5C"/>
    <w:rsid w:val="00F52DAB"/>
    <w:rsid w:val="00F5326C"/>
    <w:rsid w:val="00F53584"/>
    <w:rsid w:val="00F53AFB"/>
    <w:rsid w:val="00F5436B"/>
    <w:rsid w:val="00F54449"/>
    <w:rsid w:val="00F54E1F"/>
    <w:rsid w:val="00F55037"/>
    <w:rsid w:val="00F55511"/>
    <w:rsid w:val="00F556BD"/>
    <w:rsid w:val="00F55729"/>
    <w:rsid w:val="00F55D57"/>
    <w:rsid w:val="00F55D9B"/>
    <w:rsid w:val="00F562DE"/>
    <w:rsid w:val="00F570BA"/>
    <w:rsid w:val="00F57332"/>
    <w:rsid w:val="00F576F6"/>
    <w:rsid w:val="00F6010D"/>
    <w:rsid w:val="00F60C9D"/>
    <w:rsid w:val="00F60F7B"/>
    <w:rsid w:val="00F61033"/>
    <w:rsid w:val="00F61AD3"/>
    <w:rsid w:val="00F627C9"/>
    <w:rsid w:val="00F6280B"/>
    <w:rsid w:val="00F629BA"/>
    <w:rsid w:val="00F62D48"/>
    <w:rsid w:val="00F63602"/>
    <w:rsid w:val="00F6360B"/>
    <w:rsid w:val="00F636BF"/>
    <w:rsid w:val="00F63AD7"/>
    <w:rsid w:val="00F63BD3"/>
    <w:rsid w:val="00F6490E"/>
    <w:rsid w:val="00F64B5F"/>
    <w:rsid w:val="00F64D94"/>
    <w:rsid w:val="00F6566E"/>
    <w:rsid w:val="00F658E0"/>
    <w:rsid w:val="00F65AFC"/>
    <w:rsid w:val="00F66048"/>
    <w:rsid w:val="00F66070"/>
    <w:rsid w:val="00F66DEC"/>
    <w:rsid w:val="00F70DF9"/>
    <w:rsid w:val="00F70F5F"/>
    <w:rsid w:val="00F714CC"/>
    <w:rsid w:val="00F71C72"/>
    <w:rsid w:val="00F72550"/>
    <w:rsid w:val="00F72DBE"/>
    <w:rsid w:val="00F72E00"/>
    <w:rsid w:val="00F7316C"/>
    <w:rsid w:val="00F731D8"/>
    <w:rsid w:val="00F73432"/>
    <w:rsid w:val="00F73B94"/>
    <w:rsid w:val="00F73BBF"/>
    <w:rsid w:val="00F73C70"/>
    <w:rsid w:val="00F74388"/>
    <w:rsid w:val="00F74984"/>
    <w:rsid w:val="00F75860"/>
    <w:rsid w:val="00F76B92"/>
    <w:rsid w:val="00F76F5D"/>
    <w:rsid w:val="00F774FD"/>
    <w:rsid w:val="00F77662"/>
    <w:rsid w:val="00F80B0F"/>
    <w:rsid w:val="00F80BBD"/>
    <w:rsid w:val="00F80BE6"/>
    <w:rsid w:val="00F811ED"/>
    <w:rsid w:val="00F815E0"/>
    <w:rsid w:val="00F8162A"/>
    <w:rsid w:val="00F817EE"/>
    <w:rsid w:val="00F81989"/>
    <w:rsid w:val="00F819A2"/>
    <w:rsid w:val="00F81FFD"/>
    <w:rsid w:val="00F820C4"/>
    <w:rsid w:val="00F8240D"/>
    <w:rsid w:val="00F82AF7"/>
    <w:rsid w:val="00F82EF5"/>
    <w:rsid w:val="00F832D0"/>
    <w:rsid w:val="00F8370B"/>
    <w:rsid w:val="00F83B19"/>
    <w:rsid w:val="00F83FBE"/>
    <w:rsid w:val="00F84163"/>
    <w:rsid w:val="00F842D5"/>
    <w:rsid w:val="00F8493C"/>
    <w:rsid w:val="00F84FC8"/>
    <w:rsid w:val="00F855A5"/>
    <w:rsid w:val="00F85E4E"/>
    <w:rsid w:val="00F861E7"/>
    <w:rsid w:val="00F868FA"/>
    <w:rsid w:val="00F87032"/>
    <w:rsid w:val="00F87437"/>
    <w:rsid w:val="00F87B08"/>
    <w:rsid w:val="00F87C6C"/>
    <w:rsid w:val="00F90ED6"/>
    <w:rsid w:val="00F91B75"/>
    <w:rsid w:val="00F93733"/>
    <w:rsid w:val="00F93FED"/>
    <w:rsid w:val="00F947C2"/>
    <w:rsid w:val="00F949DB"/>
    <w:rsid w:val="00F94C8B"/>
    <w:rsid w:val="00F957AF"/>
    <w:rsid w:val="00F95DA5"/>
    <w:rsid w:val="00F967B9"/>
    <w:rsid w:val="00F9695A"/>
    <w:rsid w:val="00F96AB8"/>
    <w:rsid w:val="00F973A7"/>
    <w:rsid w:val="00F973FF"/>
    <w:rsid w:val="00F97A0D"/>
    <w:rsid w:val="00F97DF6"/>
    <w:rsid w:val="00F97E7E"/>
    <w:rsid w:val="00F97FAC"/>
    <w:rsid w:val="00FA057E"/>
    <w:rsid w:val="00FA0786"/>
    <w:rsid w:val="00FA10DF"/>
    <w:rsid w:val="00FA13CC"/>
    <w:rsid w:val="00FA1645"/>
    <w:rsid w:val="00FA19D0"/>
    <w:rsid w:val="00FA1C68"/>
    <w:rsid w:val="00FA25A5"/>
    <w:rsid w:val="00FA2BC8"/>
    <w:rsid w:val="00FA2ED9"/>
    <w:rsid w:val="00FA48EA"/>
    <w:rsid w:val="00FA4E1A"/>
    <w:rsid w:val="00FA540F"/>
    <w:rsid w:val="00FA54C6"/>
    <w:rsid w:val="00FA5619"/>
    <w:rsid w:val="00FA583F"/>
    <w:rsid w:val="00FA5AC2"/>
    <w:rsid w:val="00FA646B"/>
    <w:rsid w:val="00FA6573"/>
    <w:rsid w:val="00FA6A93"/>
    <w:rsid w:val="00FA6AA7"/>
    <w:rsid w:val="00FA770D"/>
    <w:rsid w:val="00FA7FAE"/>
    <w:rsid w:val="00FB07E3"/>
    <w:rsid w:val="00FB153C"/>
    <w:rsid w:val="00FB169B"/>
    <w:rsid w:val="00FB16A8"/>
    <w:rsid w:val="00FB1EED"/>
    <w:rsid w:val="00FB20E4"/>
    <w:rsid w:val="00FB2396"/>
    <w:rsid w:val="00FB24F3"/>
    <w:rsid w:val="00FB2860"/>
    <w:rsid w:val="00FB28F0"/>
    <w:rsid w:val="00FB3172"/>
    <w:rsid w:val="00FB337C"/>
    <w:rsid w:val="00FB4145"/>
    <w:rsid w:val="00FB4220"/>
    <w:rsid w:val="00FB4753"/>
    <w:rsid w:val="00FB4B71"/>
    <w:rsid w:val="00FB5E73"/>
    <w:rsid w:val="00FB69A8"/>
    <w:rsid w:val="00FB6CD4"/>
    <w:rsid w:val="00FB6DFE"/>
    <w:rsid w:val="00FB6FB2"/>
    <w:rsid w:val="00FB758E"/>
    <w:rsid w:val="00FC0BBE"/>
    <w:rsid w:val="00FC0CB7"/>
    <w:rsid w:val="00FC16CE"/>
    <w:rsid w:val="00FC17EE"/>
    <w:rsid w:val="00FC1AB0"/>
    <w:rsid w:val="00FC2208"/>
    <w:rsid w:val="00FC378D"/>
    <w:rsid w:val="00FC38F7"/>
    <w:rsid w:val="00FC3C7B"/>
    <w:rsid w:val="00FC3F2D"/>
    <w:rsid w:val="00FC3FAD"/>
    <w:rsid w:val="00FC4AB4"/>
    <w:rsid w:val="00FC4C00"/>
    <w:rsid w:val="00FC536D"/>
    <w:rsid w:val="00FC5715"/>
    <w:rsid w:val="00FC58DB"/>
    <w:rsid w:val="00FC5A06"/>
    <w:rsid w:val="00FC5B9A"/>
    <w:rsid w:val="00FC5E12"/>
    <w:rsid w:val="00FC5FE9"/>
    <w:rsid w:val="00FC6393"/>
    <w:rsid w:val="00FC65B0"/>
    <w:rsid w:val="00FC68BD"/>
    <w:rsid w:val="00FC7F5B"/>
    <w:rsid w:val="00FC7FF3"/>
    <w:rsid w:val="00FD079A"/>
    <w:rsid w:val="00FD0B5E"/>
    <w:rsid w:val="00FD0C90"/>
    <w:rsid w:val="00FD109C"/>
    <w:rsid w:val="00FD120B"/>
    <w:rsid w:val="00FD13E6"/>
    <w:rsid w:val="00FD18C2"/>
    <w:rsid w:val="00FD197B"/>
    <w:rsid w:val="00FD1A16"/>
    <w:rsid w:val="00FD1A78"/>
    <w:rsid w:val="00FD23E2"/>
    <w:rsid w:val="00FD28C0"/>
    <w:rsid w:val="00FD2C2C"/>
    <w:rsid w:val="00FD2DC7"/>
    <w:rsid w:val="00FD2F2C"/>
    <w:rsid w:val="00FD3413"/>
    <w:rsid w:val="00FD3B16"/>
    <w:rsid w:val="00FD4372"/>
    <w:rsid w:val="00FD455E"/>
    <w:rsid w:val="00FD4A31"/>
    <w:rsid w:val="00FD4AED"/>
    <w:rsid w:val="00FD4EC6"/>
    <w:rsid w:val="00FD598B"/>
    <w:rsid w:val="00FD63A8"/>
    <w:rsid w:val="00FD67FC"/>
    <w:rsid w:val="00FD707D"/>
    <w:rsid w:val="00FD7303"/>
    <w:rsid w:val="00FD76A5"/>
    <w:rsid w:val="00FE02E1"/>
    <w:rsid w:val="00FE0E9B"/>
    <w:rsid w:val="00FE0ECE"/>
    <w:rsid w:val="00FE12DA"/>
    <w:rsid w:val="00FE1404"/>
    <w:rsid w:val="00FE17CE"/>
    <w:rsid w:val="00FE2072"/>
    <w:rsid w:val="00FE2192"/>
    <w:rsid w:val="00FE2243"/>
    <w:rsid w:val="00FE2A17"/>
    <w:rsid w:val="00FE2A2A"/>
    <w:rsid w:val="00FE2C9E"/>
    <w:rsid w:val="00FE2CA2"/>
    <w:rsid w:val="00FE2F8A"/>
    <w:rsid w:val="00FE318B"/>
    <w:rsid w:val="00FE3898"/>
    <w:rsid w:val="00FE3BE2"/>
    <w:rsid w:val="00FE3D64"/>
    <w:rsid w:val="00FE3E35"/>
    <w:rsid w:val="00FE439D"/>
    <w:rsid w:val="00FE49F4"/>
    <w:rsid w:val="00FE53C9"/>
    <w:rsid w:val="00FE5B4F"/>
    <w:rsid w:val="00FE5D16"/>
    <w:rsid w:val="00FE6959"/>
    <w:rsid w:val="00FE6CB0"/>
    <w:rsid w:val="00FE6DA0"/>
    <w:rsid w:val="00FE7015"/>
    <w:rsid w:val="00FE7123"/>
    <w:rsid w:val="00FE7214"/>
    <w:rsid w:val="00FE78B9"/>
    <w:rsid w:val="00FE791E"/>
    <w:rsid w:val="00FE7B12"/>
    <w:rsid w:val="00FE7E98"/>
    <w:rsid w:val="00FF00BD"/>
    <w:rsid w:val="00FF0440"/>
    <w:rsid w:val="00FF0665"/>
    <w:rsid w:val="00FF07DF"/>
    <w:rsid w:val="00FF0836"/>
    <w:rsid w:val="00FF1729"/>
    <w:rsid w:val="00FF1E15"/>
    <w:rsid w:val="00FF24C8"/>
    <w:rsid w:val="00FF261F"/>
    <w:rsid w:val="00FF2C4B"/>
    <w:rsid w:val="00FF31BC"/>
    <w:rsid w:val="00FF351E"/>
    <w:rsid w:val="00FF3694"/>
    <w:rsid w:val="00FF372D"/>
    <w:rsid w:val="00FF390A"/>
    <w:rsid w:val="00FF3B8A"/>
    <w:rsid w:val="00FF4848"/>
    <w:rsid w:val="00FF5130"/>
    <w:rsid w:val="00FF5239"/>
    <w:rsid w:val="00FF545B"/>
    <w:rsid w:val="00FF546B"/>
    <w:rsid w:val="00FF54B2"/>
    <w:rsid w:val="00FF56BD"/>
    <w:rsid w:val="00FF66CC"/>
    <w:rsid w:val="00FF6806"/>
    <w:rsid w:val="00FF796F"/>
    <w:rsid w:val="00FF7A55"/>
    <w:rsid w:val="00FF7B74"/>
    <w:rsid w:val="00FF7C3C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54AC00-F026-4C22-B4F9-5D9AB55F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BW-PC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rdrews</cp:lastModifiedBy>
  <cp:revision>2</cp:revision>
  <dcterms:created xsi:type="dcterms:W3CDTF">2022-03-24T07:51:00Z</dcterms:created>
  <dcterms:modified xsi:type="dcterms:W3CDTF">2022-03-24T07:51:00Z</dcterms:modified>
</cp:coreProperties>
</file>